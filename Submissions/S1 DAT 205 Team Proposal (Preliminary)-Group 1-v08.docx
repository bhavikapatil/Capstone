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Look w:val="04A0" w:firstRow="1" w:lastRow="0" w:firstColumn="1" w:lastColumn="0" w:noHBand="0" w:noVBand="1"/>
      </w:tblPr>
      <w:tblGrid>
        <w:gridCol w:w="1975"/>
        <w:gridCol w:w="7375"/>
      </w:tblGrid>
      <w:tr w:rsidR="00AA3D42" w:rsidRPr="00111713" w14:paraId="4A28F3E5" w14:textId="77777777" w:rsidTr="007824B3">
        <w:trPr>
          <w:trHeight w:val="530"/>
        </w:trPr>
        <w:tc>
          <w:tcPr>
            <w:tcW w:w="1056" w:type="pct"/>
          </w:tcPr>
          <w:p w14:paraId="36196E18" w14:textId="77777777" w:rsidR="00065EFD" w:rsidRPr="00111713" w:rsidRDefault="00C24229" w:rsidP="000E69DC">
            <w:pPr>
              <w:rPr>
                <w:rFonts w:cs="Arial"/>
                <w:b/>
                <w:sz w:val="22"/>
              </w:rPr>
            </w:pPr>
            <w:r w:rsidRPr="00111713">
              <w:rPr>
                <w:rFonts w:cs="Arial"/>
                <w:b/>
                <w:sz w:val="22"/>
              </w:rPr>
              <w:t xml:space="preserve">Proposal </w:t>
            </w:r>
          </w:p>
          <w:p w14:paraId="5FA694BD" w14:textId="77777777" w:rsidR="00C24229" w:rsidRDefault="00C24229" w:rsidP="000E69DC">
            <w:pPr>
              <w:rPr>
                <w:rFonts w:cs="Arial"/>
                <w:b/>
                <w:sz w:val="22"/>
              </w:rPr>
            </w:pPr>
            <w:r w:rsidRPr="00111713">
              <w:rPr>
                <w:rFonts w:cs="Arial"/>
                <w:b/>
                <w:sz w:val="22"/>
              </w:rPr>
              <w:t>Description</w:t>
            </w:r>
          </w:p>
          <w:p w14:paraId="08A169C3" w14:textId="45C98956" w:rsidR="0064751A" w:rsidRPr="00111713" w:rsidRDefault="0064751A" w:rsidP="000E69DC">
            <w:pPr>
              <w:rPr>
                <w:rFonts w:cs="Arial"/>
                <w:b/>
                <w:sz w:val="22"/>
              </w:rPr>
            </w:pPr>
          </w:p>
        </w:tc>
        <w:tc>
          <w:tcPr>
            <w:tcW w:w="3944" w:type="pct"/>
          </w:tcPr>
          <w:p w14:paraId="3283619E" w14:textId="77777777" w:rsidR="00536675" w:rsidRDefault="00536675" w:rsidP="000E69DC">
            <w:pPr>
              <w:rPr>
                <w:rFonts w:cs="Arial"/>
                <w:b/>
                <w:sz w:val="22"/>
              </w:rPr>
            </w:pPr>
            <w:r w:rsidRPr="00536675">
              <w:rPr>
                <w:rFonts w:cs="Arial"/>
                <w:b/>
                <w:sz w:val="22"/>
              </w:rPr>
              <w:t>Team Case Proposal</w:t>
            </w:r>
            <w:r w:rsidRPr="00536675" w:rsidDel="0020357B">
              <w:rPr>
                <w:rFonts w:cs="Arial"/>
                <w:b/>
                <w:sz w:val="22"/>
              </w:rPr>
              <w:t xml:space="preserve"> </w:t>
            </w:r>
          </w:p>
          <w:p w14:paraId="3363058E" w14:textId="310A5FD4" w:rsidR="00C24229" w:rsidRPr="00041157" w:rsidRDefault="00417CD2" w:rsidP="000E69DC">
            <w:pPr>
              <w:rPr>
                <w:rFonts w:cs="Arial"/>
                <w:b/>
                <w:sz w:val="22"/>
              </w:rPr>
            </w:pPr>
            <w:r w:rsidRPr="00041157">
              <w:rPr>
                <w:rFonts w:cs="Arial"/>
                <w:b/>
                <w:sz w:val="22"/>
              </w:rPr>
              <w:t>NBA Team Efficiency Improvements</w:t>
            </w:r>
          </w:p>
          <w:p w14:paraId="4899AA59" w14:textId="35232778" w:rsidR="00417CD2" w:rsidRPr="00111713" w:rsidRDefault="001B1A8B" w:rsidP="000E69DC">
            <w:pPr>
              <w:rPr>
                <w:rFonts w:cs="Arial"/>
                <w:sz w:val="22"/>
              </w:rPr>
            </w:pPr>
            <w:r>
              <w:rPr>
                <w:rFonts w:cs="Arial"/>
                <w:sz w:val="22"/>
              </w:rPr>
              <w:t xml:space="preserve"> </w:t>
            </w:r>
          </w:p>
        </w:tc>
      </w:tr>
      <w:tr w:rsidR="00AA3D42" w:rsidRPr="00111713" w14:paraId="7270283E" w14:textId="77777777" w:rsidTr="007824B3">
        <w:tc>
          <w:tcPr>
            <w:tcW w:w="1056" w:type="pct"/>
          </w:tcPr>
          <w:p w14:paraId="202170AF" w14:textId="77777777" w:rsidR="00065EFD" w:rsidRPr="00111713" w:rsidRDefault="00C24229" w:rsidP="000E69DC">
            <w:pPr>
              <w:rPr>
                <w:rFonts w:cs="Arial"/>
                <w:b/>
                <w:sz w:val="22"/>
              </w:rPr>
            </w:pPr>
            <w:r w:rsidRPr="00111713">
              <w:rPr>
                <w:rFonts w:cs="Arial"/>
                <w:b/>
                <w:sz w:val="22"/>
              </w:rPr>
              <w:t xml:space="preserve">Proposal </w:t>
            </w:r>
          </w:p>
          <w:p w14:paraId="3DECB0E8" w14:textId="77777777" w:rsidR="00065EFD" w:rsidRPr="00111713" w:rsidRDefault="00C24229" w:rsidP="000E69DC">
            <w:pPr>
              <w:rPr>
                <w:rFonts w:cs="Arial"/>
                <w:b/>
                <w:sz w:val="22"/>
              </w:rPr>
            </w:pPr>
            <w:r w:rsidRPr="00111713">
              <w:rPr>
                <w:rFonts w:cs="Arial"/>
                <w:b/>
                <w:sz w:val="22"/>
              </w:rPr>
              <w:t xml:space="preserve">Contact </w:t>
            </w:r>
          </w:p>
          <w:p w14:paraId="3C4B8B20" w14:textId="77777777" w:rsidR="00C24229" w:rsidRPr="00111713" w:rsidRDefault="00C24229" w:rsidP="000E69DC">
            <w:pPr>
              <w:rPr>
                <w:rFonts w:cs="Arial"/>
                <w:b/>
                <w:sz w:val="22"/>
              </w:rPr>
            </w:pPr>
            <w:r w:rsidRPr="00111713">
              <w:rPr>
                <w:rFonts w:cs="Arial"/>
                <w:b/>
                <w:sz w:val="22"/>
              </w:rPr>
              <w:t>Information</w:t>
            </w:r>
          </w:p>
        </w:tc>
        <w:tc>
          <w:tcPr>
            <w:tcW w:w="3944" w:type="pct"/>
          </w:tcPr>
          <w:p w14:paraId="1734447E" w14:textId="50E2071A" w:rsidR="0064751A" w:rsidRPr="00CF5FD7" w:rsidRDefault="0064751A" w:rsidP="00132F08">
            <w:pPr>
              <w:rPr>
                <w:rFonts w:cs="Arial"/>
                <w:b/>
                <w:bCs/>
                <w:sz w:val="22"/>
              </w:rPr>
            </w:pPr>
            <w:r w:rsidRPr="00CF5FD7">
              <w:rPr>
                <w:rFonts w:cs="Arial"/>
                <w:b/>
                <w:bCs/>
                <w:sz w:val="22"/>
              </w:rPr>
              <w:t>Group 1</w:t>
            </w:r>
          </w:p>
          <w:p w14:paraId="3925121B" w14:textId="64E09801" w:rsidR="00132F08" w:rsidRPr="00111713" w:rsidRDefault="00132F08" w:rsidP="00132F08">
            <w:pPr>
              <w:rPr>
                <w:rFonts w:cs="Arial"/>
                <w:sz w:val="22"/>
              </w:rPr>
            </w:pPr>
            <w:proofErr w:type="spellStart"/>
            <w:r w:rsidRPr="00111713">
              <w:rPr>
                <w:rFonts w:cs="Arial"/>
                <w:sz w:val="22"/>
              </w:rPr>
              <w:t>Bhavika</w:t>
            </w:r>
            <w:proofErr w:type="spellEnd"/>
            <w:r w:rsidRPr="00111713">
              <w:rPr>
                <w:rFonts w:cs="Arial"/>
                <w:sz w:val="22"/>
              </w:rPr>
              <w:t xml:space="preserve"> Patil</w:t>
            </w:r>
            <w:r w:rsidRPr="00111713">
              <w:rPr>
                <w:rFonts w:cs="Arial"/>
                <w:sz w:val="22"/>
              </w:rPr>
              <w:tab/>
            </w:r>
            <w:hyperlink r:id="rId8" w:history="1">
              <w:r w:rsidR="00417CD2" w:rsidRPr="00111713">
                <w:rPr>
                  <w:rStyle w:val="Hyperlink"/>
                  <w:rFonts w:cs="Arial"/>
                  <w:sz w:val="22"/>
                </w:rPr>
                <w:t>patilb@mcmaster.ca</w:t>
              </w:r>
            </w:hyperlink>
            <w:r w:rsidR="00417CD2" w:rsidRPr="00111713">
              <w:rPr>
                <w:rFonts w:cs="Arial"/>
                <w:sz w:val="22"/>
              </w:rPr>
              <w:t xml:space="preserve"> </w:t>
            </w:r>
          </w:p>
          <w:p w14:paraId="5E347A96" w14:textId="77777777" w:rsidR="00132F08" w:rsidRPr="00111713" w:rsidRDefault="00132F08" w:rsidP="00132F08">
            <w:pPr>
              <w:rPr>
                <w:rFonts w:cs="Arial"/>
                <w:sz w:val="22"/>
              </w:rPr>
            </w:pPr>
            <w:r w:rsidRPr="00111713">
              <w:rPr>
                <w:rFonts w:cs="Arial"/>
                <w:sz w:val="22"/>
              </w:rPr>
              <w:t>Cindy Guo</w:t>
            </w:r>
            <w:r w:rsidRPr="00111713">
              <w:rPr>
                <w:rFonts w:cs="Arial"/>
                <w:sz w:val="22"/>
              </w:rPr>
              <w:tab/>
            </w:r>
            <w:hyperlink r:id="rId9" w:history="1">
              <w:r w:rsidR="00417CD2" w:rsidRPr="00111713">
                <w:rPr>
                  <w:rStyle w:val="Hyperlink"/>
                  <w:rFonts w:cs="Arial"/>
                  <w:sz w:val="22"/>
                </w:rPr>
                <w:t>guo1@mcmaster.ca</w:t>
              </w:r>
            </w:hyperlink>
            <w:r w:rsidR="00417CD2" w:rsidRPr="00111713">
              <w:rPr>
                <w:rFonts w:cs="Arial"/>
                <w:sz w:val="22"/>
              </w:rPr>
              <w:t xml:space="preserve"> </w:t>
            </w:r>
          </w:p>
          <w:p w14:paraId="0C75DE4C" w14:textId="77777777" w:rsidR="00C24229" w:rsidRDefault="00132F08" w:rsidP="00132F08">
            <w:pPr>
              <w:rPr>
                <w:rFonts w:cs="Arial"/>
                <w:sz w:val="22"/>
              </w:rPr>
            </w:pPr>
            <w:r w:rsidRPr="00111713">
              <w:rPr>
                <w:rFonts w:cs="Arial"/>
                <w:sz w:val="22"/>
              </w:rPr>
              <w:t>Dennis Hung</w:t>
            </w:r>
            <w:r w:rsidRPr="00111713">
              <w:rPr>
                <w:rFonts w:cs="Arial"/>
                <w:sz w:val="22"/>
              </w:rPr>
              <w:tab/>
            </w:r>
            <w:hyperlink r:id="rId10" w:history="1">
              <w:r w:rsidR="00417CD2" w:rsidRPr="00111713">
                <w:rPr>
                  <w:rStyle w:val="Hyperlink"/>
                  <w:rFonts w:cs="Arial"/>
                  <w:sz w:val="22"/>
                </w:rPr>
                <w:t>hungd@mcmaster.ca</w:t>
              </w:r>
            </w:hyperlink>
            <w:r w:rsidR="00417CD2" w:rsidRPr="00111713">
              <w:rPr>
                <w:rFonts w:cs="Arial"/>
                <w:sz w:val="22"/>
              </w:rPr>
              <w:t xml:space="preserve"> </w:t>
            </w:r>
          </w:p>
          <w:p w14:paraId="1E4FB219" w14:textId="77658395" w:rsidR="0064751A" w:rsidRPr="00111713" w:rsidRDefault="0064751A" w:rsidP="00132F08">
            <w:pPr>
              <w:rPr>
                <w:rFonts w:cs="Arial"/>
                <w:sz w:val="22"/>
              </w:rPr>
            </w:pPr>
          </w:p>
        </w:tc>
      </w:tr>
      <w:tr w:rsidR="00AA3D42" w:rsidRPr="00111713" w14:paraId="514939CA" w14:textId="77777777" w:rsidTr="007824B3">
        <w:tc>
          <w:tcPr>
            <w:tcW w:w="1056" w:type="pct"/>
          </w:tcPr>
          <w:p w14:paraId="53C4D772" w14:textId="77777777" w:rsidR="00065EFD" w:rsidRPr="00111713" w:rsidRDefault="00C24229" w:rsidP="000E69DC">
            <w:pPr>
              <w:rPr>
                <w:rFonts w:cs="Arial"/>
                <w:b/>
                <w:sz w:val="22"/>
              </w:rPr>
            </w:pPr>
            <w:r w:rsidRPr="00111713">
              <w:rPr>
                <w:rFonts w:cs="Arial"/>
                <w:b/>
                <w:sz w:val="22"/>
              </w:rPr>
              <w:t xml:space="preserve">Proposal Date </w:t>
            </w:r>
          </w:p>
          <w:p w14:paraId="7873392E" w14:textId="77777777" w:rsidR="00C24229" w:rsidRDefault="00C24229" w:rsidP="000E69DC">
            <w:pPr>
              <w:rPr>
                <w:rFonts w:cs="Arial"/>
                <w:b/>
                <w:sz w:val="22"/>
              </w:rPr>
            </w:pPr>
            <w:r w:rsidRPr="00111713">
              <w:rPr>
                <w:rFonts w:cs="Arial"/>
                <w:b/>
                <w:sz w:val="22"/>
              </w:rPr>
              <w:t>Submission</w:t>
            </w:r>
          </w:p>
          <w:p w14:paraId="418A133F" w14:textId="7E7F65D9" w:rsidR="0064751A" w:rsidRPr="00111713" w:rsidRDefault="0064751A" w:rsidP="000E69DC">
            <w:pPr>
              <w:rPr>
                <w:rFonts w:cs="Arial"/>
                <w:b/>
                <w:sz w:val="22"/>
              </w:rPr>
            </w:pPr>
          </w:p>
        </w:tc>
        <w:tc>
          <w:tcPr>
            <w:tcW w:w="3944" w:type="pct"/>
          </w:tcPr>
          <w:p w14:paraId="691121C4" w14:textId="77777777" w:rsidR="00C24229" w:rsidRPr="00111713" w:rsidRDefault="00132F08" w:rsidP="00CC719A">
            <w:pPr>
              <w:rPr>
                <w:rFonts w:cs="Arial"/>
                <w:sz w:val="22"/>
              </w:rPr>
            </w:pPr>
            <w:r w:rsidRPr="00111713">
              <w:rPr>
                <w:rFonts w:cs="Arial"/>
                <w:sz w:val="22"/>
              </w:rPr>
              <w:t>2021-0</w:t>
            </w:r>
            <w:r w:rsidR="00CC719A" w:rsidRPr="00111713">
              <w:rPr>
                <w:rFonts w:cs="Arial"/>
                <w:sz w:val="22"/>
              </w:rPr>
              <w:t>3</w:t>
            </w:r>
            <w:r w:rsidRPr="00111713">
              <w:rPr>
                <w:rFonts w:cs="Arial"/>
                <w:sz w:val="22"/>
              </w:rPr>
              <w:t>-</w:t>
            </w:r>
            <w:r w:rsidR="00CC719A" w:rsidRPr="00111713">
              <w:rPr>
                <w:rFonts w:cs="Arial"/>
                <w:sz w:val="22"/>
              </w:rPr>
              <w:t>04</w:t>
            </w:r>
          </w:p>
        </w:tc>
      </w:tr>
      <w:tr w:rsidR="00AA3D42" w:rsidRPr="00111713" w14:paraId="614DA75C" w14:textId="77777777" w:rsidTr="007824B3">
        <w:tc>
          <w:tcPr>
            <w:tcW w:w="1056" w:type="pct"/>
          </w:tcPr>
          <w:p w14:paraId="013ACF35" w14:textId="77777777" w:rsidR="00C24229" w:rsidRPr="00111713" w:rsidRDefault="00B22F42" w:rsidP="00112F7B">
            <w:pPr>
              <w:rPr>
                <w:rFonts w:cs="Arial"/>
                <w:b/>
                <w:sz w:val="22"/>
              </w:rPr>
            </w:pPr>
            <w:r w:rsidRPr="00111713">
              <w:rPr>
                <w:rFonts w:cs="Arial"/>
                <w:b/>
                <w:sz w:val="22"/>
              </w:rPr>
              <w:t>Business Goal</w:t>
            </w:r>
          </w:p>
        </w:tc>
        <w:tc>
          <w:tcPr>
            <w:tcW w:w="3944" w:type="pct"/>
          </w:tcPr>
          <w:p w14:paraId="249414A8" w14:textId="7350390B"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20357B">
              <w:rPr>
                <w:rFonts w:ascii="Arial" w:hAnsi="Arial" w:cs="Arial"/>
                <w:color w:val="000000"/>
                <w:sz w:val="22"/>
                <w:szCs w:val="22"/>
              </w:rPr>
              <w:t>The Toronto Raptor</w:t>
            </w:r>
            <w:r w:rsidR="00864C1E" w:rsidRPr="0020357B">
              <w:rPr>
                <w:rFonts w:ascii="Arial" w:hAnsi="Arial" w:cs="Arial"/>
                <w:color w:val="000000"/>
                <w:sz w:val="22"/>
                <w:szCs w:val="22"/>
              </w:rPr>
              <w:t>s</w:t>
            </w:r>
            <w:r w:rsidRPr="0020357B">
              <w:rPr>
                <w:rFonts w:ascii="Arial" w:hAnsi="Arial" w:cs="Arial"/>
                <w:color w:val="000000"/>
                <w:sz w:val="22"/>
                <w:szCs w:val="22"/>
              </w:rPr>
              <w:t xml:space="preserve"> are </w:t>
            </w:r>
            <w:r w:rsidR="00864C1E" w:rsidRPr="0020357B">
              <w:rPr>
                <w:rFonts w:ascii="Arial" w:hAnsi="Arial" w:cs="Arial"/>
                <w:color w:val="000000"/>
                <w:sz w:val="22"/>
                <w:szCs w:val="22"/>
              </w:rPr>
              <w:t>a</w:t>
            </w:r>
            <w:r w:rsidR="00AF08DF" w:rsidRPr="0020357B">
              <w:rPr>
                <w:rFonts w:ascii="Arial" w:hAnsi="Arial" w:cs="Arial"/>
                <w:color w:val="000000"/>
                <w:sz w:val="22"/>
                <w:szCs w:val="22"/>
              </w:rPr>
              <w:t>n</w:t>
            </w:r>
            <w:r w:rsidR="00864C1E" w:rsidRPr="0020357B">
              <w:rPr>
                <w:rFonts w:ascii="Arial" w:hAnsi="Arial" w:cs="Arial"/>
                <w:color w:val="000000"/>
                <w:sz w:val="22"/>
                <w:szCs w:val="22"/>
              </w:rPr>
              <w:t xml:space="preserve"> </w:t>
            </w:r>
            <w:r w:rsidRPr="0020357B">
              <w:rPr>
                <w:rFonts w:ascii="Arial" w:hAnsi="Arial" w:cs="Arial"/>
                <w:color w:val="000000"/>
                <w:sz w:val="22"/>
                <w:szCs w:val="22"/>
              </w:rPr>
              <w:t xml:space="preserve">NBA championship team </w:t>
            </w:r>
            <w:r w:rsidR="00864C1E" w:rsidRPr="0020357B">
              <w:rPr>
                <w:rFonts w:ascii="Arial" w:hAnsi="Arial" w:cs="Arial"/>
                <w:color w:val="000000"/>
                <w:sz w:val="22"/>
                <w:szCs w:val="22"/>
              </w:rPr>
              <w:t xml:space="preserve">with a $2.5 billion market capitalization </w:t>
            </w:r>
            <w:r w:rsidRPr="0020357B">
              <w:rPr>
                <w:rFonts w:ascii="Arial" w:hAnsi="Arial" w:cs="Arial"/>
                <w:color w:val="000000"/>
                <w:sz w:val="22"/>
                <w:szCs w:val="22"/>
              </w:rPr>
              <w:t>that is in decline after being crowned 2019 NBA champions. They were able to add key players in their run that year which allowed them to edge out critical wins in the playoffs.</w:t>
            </w:r>
            <w:r w:rsidRPr="00111713">
              <w:rPr>
                <w:rFonts w:ascii="Arial" w:hAnsi="Arial" w:cs="Arial"/>
                <w:color w:val="000000"/>
                <w:sz w:val="22"/>
                <w:szCs w:val="22"/>
              </w:rPr>
              <w:t xml:space="preserve"> </w:t>
            </w:r>
          </w:p>
          <w:p w14:paraId="11607BE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38A81C22" w14:textId="77777777"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Being heavy i</w:t>
            </w:r>
            <w:r w:rsidR="00037A4D" w:rsidRPr="00111713">
              <w:rPr>
                <w:rFonts w:ascii="Arial" w:hAnsi="Arial" w:cs="Arial"/>
                <w:color w:val="000000"/>
                <w:sz w:val="22"/>
                <w:szCs w:val="22"/>
              </w:rPr>
              <w:t xml:space="preserve">n the data analytics department, the team’s management are </w:t>
            </w:r>
            <w:r w:rsidR="00F85926">
              <w:rPr>
                <w:rFonts w:ascii="Arial" w:hAnsi="Arial" w:cs="Arial"/>
                <w:color w:val="000000"/>
                <w:sz w:val="22"/>
                <w:szCs w:val="22"/>
              </w:rPr>
              <w:t>seeking</w:t>
            </w:r>
            <w:r w:rsidR="00037A4D" w:rsidRPr="00111713">
              <w:rPr>
                <w:rFonts w:ascii="Arial" w:hAnsi="Arial" w:cs="Arial"/>
                <w:color w:val="000000"/>
                <w:sz w:val="22"/>
                <w:szCs w:val="22"/>
              </w:rPr>
              <w:t xml:space="preserve"> fresh perspectives in order to increase their chances at another championship run but not at the cost of their future. </w:t>
            </w:r>
          </w:p>
          <w:p w14:paraId="139CF89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29C7A2B1" w14:textId="4AB18E01" w:rsidR="00037A4D" w:rsidRPr="00111713" w:rsidRDefault="0064751A"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Currently,</w:t>
            </w:r>
            <w:r w:rsidR="00037A4D" w:rsidRPr="00111713">
              <w:rPr>
                <w:rFonts w:ascii="Arial" w:hAnsi="Arial" w:cs="Arial"/>
                <w:color w:val="000000"/>
                <w:sz w:val="22"/>
                <w:szCs w:val="22"/>
              </w:rPr>
              <w:t xml:space="preserve"> the team is looking for marginal/minor improvements to the player roster</w:t>
            </w:r>
            <w:r w:rsidR="00864C1E" w:rsidRPr="00111713">
              <w:rPr>
                <w:rFonts w:ascii="Arial" w:hAnsi="Arial" w:cs="Arial"/>
                <w:color w:val="000000"/>
                <w:sz w:val="22"/>
                <w:szCs w:val="22"/>
              </w:rPr>
              <w:t xml:space="preserve"> to either maintain or improve on the number of seasonal wins</w:t>
            </w:r>
            <w:r>
              <w:rPr>
                <w:rFonts w:ascii="Arial" w:hAnsi="Arial" w:cs="Arial"/>
                <w:color w:val="000000"/>
                <w:sz w:val="22"/>
                <w:szCs w:val="22"/>
              </w:rPr>
              <w:t xml:space="preserve">. The organization is looking to </w:t>
            </w:r>
            <w:r w:rsidR="00AF08DF">
              <w:rPr>
                <w:rFonts w:ascii="Arial" w:hAnsi="Arial" w:cs="Arial"/>
                <w:color w:val="000000"/>
                <w:sz w:val="22"/>
                <w:szCs w:val="22"/>
              </w:rPr>
              <w:t xml:space="preserve">rebuild the core </w:t>
            </w:r>
            <w:r>
              <w:rPr>
                <w:rFonts w:ascii="Arial" w:hAnsi="Arial" w:cs="Arial"/>
                <w:color w:val="000000"/>
                <w:sz w:val="22"/>
                <w:szCs w:val="22"/>
              </w:rPr>
              <w:t xml:space="preserve">team </w:t>
            </w:r>
            <w:r w:rsidR="00AF08DF">
              <w:rPr>
                <w:rFonts w:ascii="Arial" w:hAnsi="Arial" w:cs="Arial"/>
                <w:color w:val="000000"/>
                <w:sz w:val="22"/>
                <w:szCs w:val="22"/>
              </w:rPr>
              <w:t>players and more importantly maintain</w:t>
            </w:r>
            <w:r w:rsidR="00875EB9">
              <w:rPr>
                <w:rFonts w:ascii="Arial" w:hAnsi="Arial" w:cs="Arial"/>
                <w:color w:val="000000"/>
                <w:sz w:val="22"/>
                <w:szCs w:val="22"/>
              </w:rPr>
              <w:t xml:space="preserve"> the public’s interest</w:t>
            </w:r>
            <w:r w:rsidR="00AF08DF">
              <w:rPr>
                <w:rFonts w:ascii="Arial" w:hAnsi="Arial" w:cs="Arial"/>
                <w:color w:val="000000"/>
                <w:sz w:val="22"/>
                <w:szCs w:val="22"/>
              </w:rPr>
              <w:t xml:space="preserve"> and/or improve the team’s </w:t>
            </w:r>
            <w:r>
              <w:rPr>
                <w:rFonts w:ascii="Arial" w:hAnsi="Arial" w:cs="Arial"/>
                <w:color w:val="000000"/>
                <w:sz w:val="22"/>
                <w:szCs w:val="22"/>
              </w:rPr>
              <w:t>performance</w:t>
            </w:r>
            <w:r w:rsidR="00AF08DF">
              <w:rPr>
                <w:rFonts w:ascii="Arial" w:hAnsi="Arial" w:cs="Arial"/>
                <w:color w:val="000000"/>
                <w:sz w:val="22"/>
                <w:szCs w:val="22"/>
              </w:rPr>
              <w:t>.</w:t>
            </w:r>
          </w:p>
          <w:p w14:paraId="481824EE" w14:textId="77777777" w:rsidR="00C24229" w:rsidRPr="00111713" w:rsidRDefault="00C24229" w:rsidP="00CF5FD7">
            <w:pPr>
              <w:pStyle w:val="NormalWeb"/>
              <w:spacing w:before="0" w:beforeAutospacing="0" w:after="0" w:afterAutospacing="0" w:line="276" w:lineRule="atLeast"/>
              <w:textAlignment w:val="baseline"/>
              <w:rPr>
                <w:rFonts w:cs="Arial"/>
                <w:sz w:val="22"/>
              </w:rPr>
            </w:pPr>
          </w:p>
        </w:tc>
      </w:tr>
      <w:tr w:rsidR="00AA3D42" w:rsidRPr="00111713" w14:paraId="5E795E3B" w14:textId="77777777" w:rsidTr="007824B3">
        <w:tc>
          <w:tcPr>
            <w:tcW w:w="1056" w:type="pct"/>
          </w:tcPr>
          <w:p w14:paraId="7B1A59A6" w14:textId="77777777" w:rsidR="00112F7B" w:rsidRPr="00111713" w:rsidRDefault="00112F7B" w:rsidP="000E69DC">
            <w:pPr>
              <w:rPr>
                <w:rFonts w:cs="Arial"/>
                <w:b/>
                <w:sz w:val="22"/>
              </w:rPr>
            </w:pPr>
            <w:r w:rsidRPr="00111713">
              <w:rPr>
                <w:rFonts w:cs="Arial"/>
                <w:b/>
                <w:sz w:val="22"/>
              </w:rPr>
              <w:t xml:space="preserve">Analytics </w:t>
            </w:r>
          </w:p>
          <w:p w14:paraId="3CEE1E5B" w14:textId="77777777" w:rsidR="00112F7B" w:rsidRPr="00111713" w:rsidRDefault="00112F7B" w:rsidP="000E69DC">
            <w:pPr>
              <w:rPr>
                <w:rFonts w:cs="Arial"/>
                <w:b/>
                <w:sz w:val="22"/>
              </w:rPr>
            </w:pPr>
            <w:r w:rsidRPr="00111713">
              <w:rPr>
                <w:rFonts w:cs="Arial"/>
                <w:b/>
                <w:sz w:val="22"/>
              </w:rPr>
              <w:t>/</w:t>
            </w:r>
            <w:r w:rsidR="00B22F42" w:rsidRPr="00111713">
              <w:rPr>
                <w:rFonts w:cs="Arial"/>
                <w:b/>
                <w:sz w:val="22"/>
              </w:rPr>
              <w:t xml:space="preserve"> </w:t>
            </w:r>
            <w:r w:rsidRPr="00111713">
              <w:rPr>
                <w:rFonts w:cs="Arial"/>
                <w:b/>
                <w:sz w:val="22"/>
              </w:rPr>
              <w:t xml:space="preserve">Data Mining </w:t>
            </w:r>
          </w:p>
          <w:p w14:paraId="160F5603" w14:textId="77777777" w:rsidR="00C24229" w:rsidRPr="00111713" w:rsidRDefault="00112F7B" w:rsidP="000E69DC">
            <w:pPr>
              <w:rPr>
                <w:rFonts w:cs="Arial"/>
                <w:b/>
                <w:sz w:val="22"/>
              </w:rPr>
            </w:pPr>
            <w:r w:rsidRPr="00111713">
              <w:rPr>
                <w:rFonts w:cs="Arial"/>
                <w:b/>
                <w:sz w:val="22"/>
              </w:rPr>
              <w:t>Goal</w:t>
            </w:r>
          </w:p>
        </w:tc>
        <w:tc>
          <w:tcPr>
            <w:tcW w:w="3944" w:type="pct"/>
          </w:tcPr>
          <w:p w14:paraId="26B5A1D9" w14:textId="56DDF0C6" w:rsidR="00417CD2" w:rsidRPr="00111713" w:rsidRDefault="00D4608D"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To fulfill the requirements outlined by management</w:t>
            </w:r>
            <w:r w:rsidR="0020357B">
              <w:rPr>
                <w:rFonts w:ascii="Arial" w:hAnsi="Arial" w:cs="Arial"/>
                <w:color w:val="000000"/>
                <w:sz w:val="22"/>
                <w:szCs w:val="22"/>
              </w:rPr>
              <w:t>,</w:t>
            </w:r>
            <w:r w:rsidRPr="00111713">
              <w:rPr>
                <w:rFonts w:ascii="Arial" w:hAnsi="Arial" w:cs="Arial"/>
                <w:color w:val="000000"/>
                <w:sz w:val="22"/>
                <w:szCs w:val="22"/>
              </w:rPr>
              <w:t xml:space="preserve"> we are looking to determine </w:t>
            </w:r>
            <w:r>
              <w:rPr>
                <w:rFonts w:ascii="Arial" w:hAnsi="Arial" w:cs="Arial"/>
                <w:color w:val="000000"/>
                <w:sz w:val="22"/>
                <w:szCs w:val="22"/>
              </w:rPr>
              <w:t>w</w:t>
            </w:r>
            <w:r w:rsidR="00864C1E" w:rsidRPr="00111713">
              <w:rPr>
                <w:rFonts w:ascii="Arial" w:hAnsi="Arial" w:cs="Arial"/>
                <w:color w:val="000000"/>
                <w:sz w:val="22"/>
                <w:szCs w:val="22"/>
              </w:rPr>
              <w:t>hat features affect team wins/losses and how this can be improved/reduced</w:t>
            </w:r>
            <w:r w:rsidR="001C6A07">
              <w:rPr>
                <w:rFonts w:ascii="Arial" w:hAnsi="Arial" w:cs="Arial"/>
                <w:color w:val="000000"/>
                <w:sz w:val="22"/>
                <w:szCs w:val="22"/>
              </w:rPr>
              <w:t xml:space="preserve"> through changes</w:t>
            </w:r>
            <w:r w:rsidR="00864C1E" w:rsidRPr="00111713">
              <w:rPr>
                <w:rFonts w:ascii="Arial" w:hAnsi="Arial" w:cs="Arial"/>
                <w:color w:val="000000"/>
                <w:sz w:val="22"/>
                <w:szCs w:val="22"/>
              </w:rPr>
              <w:t xml:space="preserve"> </w:t>
            </w:r>
            <w:r w:rsidR="001C6A07">
              <w:rPr>
                <w:rFonts w:ascii="Arial" w:hAnsi="Arial" w:cs="Arial"/>
                <w:color w:val="000000"/>
                <w:sz w:val="22"/>
                <w:szCs w:val="22"/>
              </w:rPr>
              <w:t>in the team’s roster.</w:t>
            </w:r>
          </w:p>
          <w:p w14:paraId="473F324C" w14:textId="77777777" w:rsidR="00417CD2" w:rsidRPr="00111713" w:rsidRDefault="00417CD2" w:rsidP="00CF5FD7">
            <w:pPr>
              <w:pStyle w:val="NormalWeb"/>
              <w:spacing w:before="0" w:beforeAutospacing="0" w:after="0" w:afterAutospacing="0" w:line="276" w:lineRule="atLeast"/>
              <w:textAlignment w:val="baseline"/>
              <w:rPr>
                <w:rFonts w:cs="Arial"/>
                <w:sz w:val="22"/>
              </w:rPr>
            </w:pPr>
          </w:p>
        </w:tc>
      </w:tr>
      <w:tr w:rsidR="00AA3D42" w:rsidRPr="00111713" w14:paraId="79E4034E" w14:textId="77777777" w:rsidTr="007824B3">
        <w:tc>
          <w:tcPr>
            <w:tcW w:w="1056" w:type="pct"/>
          </w:tcPr>
          <w:p w14:paraId="7120E85B" w14:textId="77777777" w:rsidR="00C24229" w:rsidRPr="00111713" w:rsidRDefault="00112F7B" w:rsidP="000E69DC">
            <w:pPr>
              <w:rPr>
                <w:rFonts w:cs="Arial"/>
                <w:b/>
                <w:sz w:val="22"/>
              </w:rPr>
            </w:pPr>
            <w:r w:rsidRPr="00111713">
              <w:rPr>
                <w:rFonts w:cs="Arial"/>
                <w:b/>
                <w:sz w:val="22"/>
              </w:rPr>
              <w:t>Data</w:t>
            </w:r>
          </w:p>
        </w:tc>
        <w:tc>
          <w:tcPr>
            <w:tcW w:w="3944" w:type="pct"/>
          </w:tcPr>
          <w:p w14:paraId="4094E897" w14:textId="4A92F39D" w:rsidR="00AA3D42" w:rsidRPr="00111713" w:rsidRDefault="00864C1E" w:rsidP="00CF5FD7">
            <w:pPr>
              <w:rPr>
                <w:rFonts w:cs="Arial"/>
                <w:color w:val="000000"/>
                <w:sz w:val="22"/>
              </w:rPr>
            </w:pPr>
            <w:r w:rsidRPr="00111713">
              <w:rPr>
                <w:rFonts w:cs="Arial"/>
                <w:color w:val="000000"/>
                <w:sz w:val="22"/>
              </w:rPr>
              <w:t>NBA</w:t>
            </w:r>
            <w:r w:rsidR="00A47A39">
              <w:rPr>
                <w:rFonts w:cs="Arial"/>
                <w:color w:val="000000"/>
                <w:sz w:val="22"/>
              </w:rPr>
              <w:t xml:space="preserve"> </w:t>
            </w:r>
            <w:r w:rsidRPr="00111713">
              <w:rPr>
                <w:rFonts w:cs="Arial"/>
                <w:color w:val="000000"/>
                <w:sz w:val="22"/>
              </w:rPr>
              <w:t>API</w:t>
            </w:r>
            <w:r w:rsidR="00A47A39">
              <w:rPr>
                <w:rFonts w:cs="Arial"/>
                <w:color w:val="000000"/>
                <w:sz w:val="22"/>
              </w:rPr>
              <w:t xml:space="preserve"> created by </w:t>
            </w:r>
            <w:proofErr w:type="spellStart"/>
            <w:r w:rsidR="00A47A39">
              <w:rPr>
                <w:rFonts w:cs="Arial"/>
                <w:color w:val="000000"/>
                <w:sz w:val="22"/>
              </w:rPr>
              <w:t>Swar</w:t>
            </w:r>
            <w:proofErr w:type="spellEnd"/>
            <w:r w:rsidR="00A47A39">
              <w:rPr>
                <w:rFonts w:cs="Arial"/>
                <w:color w:val="000000"/>
                <w:sz w:val="22"/>
              </w:rPr>
              <w:t xml:space="preserve"> Patel</w:t>
            </w:r>
            <w:r w:rsidRPr="00111713">
              <w:rPr>
                <w:rFonts w:cs="Arial"/>
                <w:color w:val="000000"/>
                <w:sz w:val="22"/>
              </w:rPr>
              <w:t xml:space="preserve"> will be used to gather historical NBA statistics</w:t>
            </w:r>
            <w:r w:rsidR="00111713">
              <w:rPr>
                <w:rFonts w:cs="Arial"/>
                <w:color w:val="000000"/>
                <w:sz w:val="22"/>
              </w:rPr>
              <w:t xml:space="preserve"> </w:t>
            </w:r>
            <w:r w:rsidR="001C6A07">
              <w:rPr>
                <w:rFonts w:cs="Arial"/>
                <w:color w:val="000000"/>
                <w:sz w:val="22"/>
              </w:rPr>
              <w:t xml:space="preserve">from nba.com or alternate sources </w:t>
            </w:r>
            <w:r w:rsidR="00111713">
              <w:rPr>
                <w:rFonts w:cs="Arial"/>
                <w:color w:val="000000"/>
                <w:sz w:val="22"/>
              </w:rPr>
              <w:t>for this analysis</w:t>
            </w:r>
            <w:r w:rsidRPr="00111713">
              <w:rPr>
                <w:rFonts w:cs="Arial"/>
                <w:color w:val="000000"/>
                <w:sz w:val="22"/>
              </w:rPr>
              <w:t xml:space="preserve">. </w:t>
            </w:r>
            <w:r w:rsidR="00AA3D42">
              <w:rPr>
                <w:rFonts w:cs="Arial"/>
                <w:color w:val="000000"/>
                <w:sz w:val="22"/>
              </w:rPr>
              <w:t>As this will deal with team wins / losses, classification models will be selected and reduced to 3 possible models</w:t>
            </w:r>
            <w:r w:rsidR="00536675">
              <w:rPr>
                <w:rFonts w:cs="Arial"/>
                <w:color w:val="000000"/>
                <w:sz w:val="22"/>
              </w:rPr>
              <w:t>.</w:t>
            </w:r>
            <w:r w:rsidR="00AA3D42">
              <w:rPr>
                <w:rFonts w:cs="Arial"/>
                <w:color w:val="000000"/>
                <w:sz w:val="22"/>
              </w:rPr>
              <w:t xml:space="preserve"> </w:t>
            </w:r>
          </w:p>
          <w:p w14:paraId="0B578BD4" w14:textId="2BABC40B" w:rsidR="001C6A07" w:rsidRDefault="001C6A07" w:rsidP="00417CD2">
            <w:pPr>
              <w:pStyle w:val="NormalWeb"/>
              <w:spacing w:before="0" w:beforeAutospacing="0" w:after="0" w:afterAutospacing="0" w:line="276" w:lineRule="atLeast"/>
              <w:textAlignment w:val="baseline"/>
              <w:rPr>
                <w:rFonts w:ascii="Arial" w:hAnsi="Arial" w:cs="Arial"/>
                <w:color w:val="000000"/>
                <w:sz w:val="22"/>
                <w:szCs w:val="22"/>
              </w:rPr>
            </w:pPr>
          </w:p>
          <w:p w14:paraId="50949CE5" w14:textId="72D4B82A" w:rsidR="001C6A07"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Example of possible features</w:t>
            </w:r>
          </w:p>
          <w:p w14:paraId="22C90AF7" w14:textId="356C4541" w:rsidR="00AA3D42"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sidRPr="00AA3D42">
              <w:rPr>
                <w:rFonts w:ascii="Arial" w:hAnsi="Arial" w:cs="Arial"/>
                <w:noProof/>
                <w:color w:val="000000"/>
                <w:sz w:val="22"/>
                <w:szCs w:val="22"/>
              </w:rPr>
              <w:drawing>
                <wp:inline distT="0" distB="0" distL="0" distR="0" wp14:anchorId="15A9A575" wp14:editId="62B44A26">
                  <wp:extent cx="4649637" cy="12915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4640" cy="1298511"/>
                          </a:xfrm>
                          <a:prstGeom prst="rect">
                            <a:avLst/>
                          </a:prstGeom>
                        </pic:spPr>
                      </pic:pic>
                    </a:graphicData>
                  </a:graphic>
                </wp:inline>
              </w:drawing>
            </w:r>
          </w:p>
          <w:p w14:paraId="2284D70F" w14:textId="77777777" w:rsidR="00417CD2" w:rsidRDefault="00417CD2" w:rsidP="00CF5FD7">
            <w:pPr>
              <w:pStyle w:val="NormalWeb"/>
              <w:spacing w:before="0" w:beforeAutospacing="0" w:after="0" w:afterAutospacing="0" w:line="276" w:lineRule="atLeast"/>
              <w:textAlignment w:val="baseline"/>
              <w:rPr>
                <w:rFonts w:cs="Arial"/>
                <w:sz w:val="22"/>
              </w:rPr>
            </w:pPr>
          </w:p>
          <w:p w14:paraId="3CEEC5AC" w14:textId="77777777" w:rsidR="007824B3" w:rsidRDefault="007824B3" w:rsidP="00CF5FD7">
            <w:pPr>
              <w:pStyle w:val="NormalWeb"/>
              <w:spacing w:before="0" w:beforeAutospacing="0" w:after="0" w:afterAutospacing="0" w:line="276" w:lineRule="atLeast"/>
              <w:textAlignment w:val="baseline"/>
              <w:rPr>
                <w:rFonts w:cs="Arial"/>
                <w:sz w:val="22"/>
              </w:rPr>
            </w:pPr>
          </w:p>
          <w:p w14:paraId="4DF06D24" w14:textId="77777777" w:rsidR="007824B3" w:rsidRDefault="007824B3" w:rsidP="00CF5FD7">
            <w:pPr>
              <w:pStyle w:val="NormalWeb"/>
              <w:spacing w:before="0" w:beforeAutospacing="0" w:after="0" w:afterAutospacing="0" w:line="276" w:lineRule="atLeast"/>
              <w:textAlignment w:val="baseline"/>
              <w:rPr>
                <w:rFonts w:cs="Arial"/>
                <w:sz w:val="22"/>
              </w:rPr>
            </w:pPr>
          </w:p>
          <w:p w14:paraId="0041DDBB" w14:textId="2F22324C" w:rsidR="007824B3" w:rsidRPr="00111713" w:rsidRDefault="007824B3" w:rsidP="00CF5FD7">
            <w:pPr>
              <w:pStyle w:val="NormalWeb"/>
              <w:spacing w:before="0" w:beforeAutospacing="0" w:after="0" w:afterAutospacing="0" w:line="276" w:lineRule="atLeast"/>
              <w:textAlignment w:val="baseline"/>
              <w:rPr>
                <w:rFonts w:cs="Arial"/>
                <w:sz w:val="22"/>
              </w:rPr>
            </w:pPr>
          </w:p>
        </w:tc>
      </w:tr>
      <w:tr w:rsidR="002E266A" w:rsidRPr="00111713" w14:paraId="1B4E3E24" w14:textId="77777777" w:rsidTr="007824B3">
        <w:tc>
          <w:tcPr>
            <w:tcW w:w="1056" w:type="pct"/>
          </w:tcPr>
          <w:p w14:paraId="2EC47A14" w14:textId="77777777" w:rsidR="002E266A" w:rsidRPr="00111713" w:rsidRDefault="002E266A" w:rsidP="004418ED">
            <w:pPr>
              <w:rPr>
                <w:rFonts w:cs="Arial"/>
                <w:b/>
                <w:sz w:val="22"/>
              </w:rPr>
            </w:pPr>
            <w:r w:rsidRPr="00111713">
              <w:rPr>
                <w:rFonts w:cs="Arial"/>
                <w:b/>
                <w:sz w:val="22"/>
              </w:rPr>
              <w:lastRenderedPageBreak/>
              <w:t>Implementation / Production</w:t>
            </w:r>
          </w:p>
        </w:tc>
        <w:tc>
          <w:tcPr>
            <w:tcW w:w="3944" w:type="pct"/>
          </w:tcPr>
          <w:p w14:paraId="17B5E281"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The modeling report is targeted for used by the General Manager group and/or scouting team to narrow down the search for role players based on the features important to improving the team roster</w:t>
            </w:r>
          </w:p>
          <w:p w14:paraId="3D2D3767"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p w14:paraId="0AB34AEE" w14:textId="77777777" w:rsidR="002E266A" w:rsidRPr="00111713" w:rsidRDefault="002E266A" w:rsidP="004418ED">
            <w:pPr>
              <w:rPr>
                <w:rFonts w:cs="Arial"/>
                <w:sz w:val="22"/>
              </w:rPr>
            </w:pPr>
          </w:p>
        </w:tc>
      </w:tr>
      <w:tr w:rsidR="002E266A" w:rsidRPr="00111713" w14:paraId="3DDBE0C8" w14:textId="77777777" w:rsidTr="007824B3">
        <w:tc>
          <w:tcPr>
            <w:tcW w:w="1056" w:type="pct"/>
          </w:tcPr>
          <w:p w14:paraId="23B2AEF7" w14:textId="77777777" w:rsidR="002E266A" w:rsidRPr="00111713" w:rsidRDefault="002E266A" w:rsidP="004418ED">
            <w:pPr>
              <w:rPr>
                <w:rFonts w:cs="Arial"/>
                <w:b/>
                <w:sz w:val="22"/>
              </w:rPr>
            </w:pPr>
            <w:r w:rsidRPr="00111713">
              <w:rPr>
                <w:rFonts w:cs="Arial"/>
                <w:b/>
                <w:sz w:val="22"/>
              </w:rPr>
              <w:t>Deliverable</w:t>
            </w:r>
          </w:p>
        </w:tc>
        <w:tc>
          <w:tcPr>
            <w:tcW w:w="3944" w:type="pct"/>
          </w:tcPr>
          <w:p w14:paraId="18EF02F0" w14:textId="77777777" w:rsidR="002E266A"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A report / presentation on the results of this analysis to determine the factors that either improve on team wins or reduce team losses </w:t>
            </w:r>
          </w:p>
          <w:p w14:paraId="073CA74C" w14:textId="575AC822" w:rsidR="002E266A"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p w14:paraId="74D0340A" w14:textId="77777777" w:rsidR="00DC2139" w:rsidRDefault="00DC2139" w:rsidP="00DC2139">
            <w:pPr>
              <w:pStyle w:val="NormalWeb"/>
              <w:spacing w:before="0" w:beforeAutospacing="0" w:after="0" w:afterAutospacing="0" w:line="276" w:lineRule="atLeast"/>
              <w:textAlignment w:val="baseline"/>
              <w:rPr>
                <w:ins w:id="0" w:author="Dennis" w:date="2021-03-07T14:42:00Z"/>
                <w:rFonts w:ascii="Arial" w:hAnsi="Arial" w:cs="Arial"/>
                <w:color w:val="000000"/>
                <w:sz w:val="22"/>
                <w:szCs w:val="22"/>
              </w:rPr>
            </w:pPr>
            <w:ins w:id="1" w:author="Dennis" w:date="2021-03-07T14:42:00Z">
              <w:r>
                <w:rPr>
                  <w:rFonts w:ascii="Arial" w:hAnsi="Arial" w:cs="Arial"/>
                  <w:color w:val="000000"/>
                  <w:sz w:val="22"/>
                  <w:szCs w:val="22"/>
                </w:rPr>
                <w:t>Team improvement will be based on how select players will improve team’s ability to win games. Players that will improve the team are dependent on player performance and salary.</w:t>
              </w:r>
            </w:ins>
          </w:p>
          <w:p w14:paraId="46F27399" w14:textId="77777777" w:rsidR="001575C7" w:rsidRDefault="001575C7" w:rsidP="004418ED">
            <w:pPr>
              <w:pStyle w:val="NormalWeb"/>
              <w:spacing w:before="0" w:beforeAutospacing="0" w:after="0" w:afterAutospacing="0" w:line="276" w:lineRule="atLeast"/>
              <w:textAlignment w:val="baseline"/>
              <w:rPr>
                <w:rFonts w:ascii="Arial" w:hAnsi="Arial" w:cs="Arial"/>
                <w:color w:val="000000"/>
                <w:sz w:val="22"/>
                <w:szCs w:val="22"/>
              </w:rPr>
            </w:pPr>
          </w:p>
          <w:p w14:paraId="2450766C" w14:textId="0C8E3776" w:rsidR="001575C7" w:rsidRPr="00111713" w:rsidRDefault="001575C7" w:rsidP="004418ED">
            <w:pPr>
              <w:pStyle w:val="NormalWeb"/>
              <w:spacing w:before="0" w:beforeAutospacing="0" w:after="0" w:afterAutospacing="0" w:line="276" w:lineRule="atLeast"/>
              <w:textAlignment w:val="baseline"/>
              <w:rPr>
                <w:rFonts w:ascii="Arial" w:hAnsi="Arial" w:cs="Arial"/>
                <w:color w:val="000000"/>
                <w:sz w:val="22"/>
                <w:szCs w:val="22"/>
              </w:rPr>
            </w:pPr>
          </w:p>
        </w:tc>
      </w:tr>
      <w:tr w:rsidR="002E266A" w:rsidRPr="00111713" w14:paraId="002C2058" w14:textId="77777777" w:rsidTr="007824B3">
        <w:tc>
          <w:tcPr>
            <w:tcW w:w="1056" w:type="pct"/>
          </w:tcPr>
          <w:p w14:paraId="374B2070" w14:textId="361D9712" w:rsidR="002E266A" w:rsidRPr="00111713" w:rsidRDefault="002E266A" w:rsidP="004418ED">
            <w:pPr>
              <w:rPr>
                <w:rFonts w:cs="Arial"/>
                <w:b/>
                <w:sz w:val="22"/>
              </w:rPr>
            </w:pPr>
            <w:r w:rsidRPr="00111713">
              <w:rPr>
                <w:rFonts w:cs="Arial"/>
                <w:b/>
                <w:sz w:val="22"/>
              </w:rPr>
              <w:t>References</w:t>
            </w:r>
          </w:p>
        </w:tc>
        <w:tc>
          <w:tcPr>
            <w:tcW w:w="3944" w:type="pct"/>
          </w:tcPr>
          <w:sdt>
            <w:sdtPr>
              <w:rPr>
                <w:rFonts w:ascii="Arial" w:eastAsiaTheme="minorHAnsi" w:hAnsi="Arial" w:cs="Arial"/>
                <w:color w:val="auto"/>
                <w:sz w:val="22"/>
                <w:szCs w:val="22"/>
              </w:rPr>
              <w:id w:val="696970035"/>
              <w:docPartObj>
                <w:docPartGallery w:val="Bibliographies"/>
                <w:docPartUnique/>
              </w:docPartObj>
            </w:sdtPr>
            <w:sdtEndPr/>
            <w:sdtContent>
              <w:p w14:paraId="26A35905" w14:textId="77777777" w:rsidR="002E266A" w:rsidRPr="00111713" w:rsidRDefault="002E266A" w:rsidP="004418ED">
                <w:pPr>
                  <w:pStyle w:val="Heading1"/>
                  <w:rPr>
                    <w:rFonts w:ascii="Arial" w:hAnsi="Arial" w:cs="Arial"/>
                    <w:sz w:val="22"/>
                    <w:szCs w:val="22"/>
                  </w:rPr>
                </w:pPr>
                <w:r w:rsidRPr="00111713">
                  <w:rPr>
                    <w:rFonts w:ascii="Arial" w:hAnsi="Arial" w:cs="Arial"/>
                    <w:sz w:val="22"/>
                    <w:szCs w:val="22"/>
                  </w:rPr>
                  <w:t>Bibliography</w:t>
                </w:r>
              </w:p>
              <w:sdt>
                <w:sdtPr>
                  <w:rPr>
                    <w:rFonts w:cs="Arial"/>
                    <w:sz w:val="22"/>
                  </w:rPr>
                  <w:id w:val="111145805"/>
                  <w:bibliography/>
                </w:sdtPr>
                <w:sdtEndPr/>
                <w:sdtContent>
                  <w:p w14:paraId="639AE61D" w14:textId="77777777" w:rsidR="002E266A" w:rsidRDefault="002E266A" w:rsidP="004418ED">
                    <w:pPr>
                      <w:pStyle w:val="Bibliography"/>
                      <w:ind w:left="720" w:hanging="720"/>
                      <w:rPr>
                        <w:noProof/>
                        <w:sz w:val="24"/>
                        <w:szCs w:val="24"/>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487AC372" w14:textId="77777777" w:rsidR="002E266A" w:rsidRDefault="002E266A" w:rsidP="004418ED">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28A8CF3F" w14:textId="77777777" w:rsidR="002E266A" w:rsidRPr="00111713" w:rsidRDefault="00F039C6" w:rsidP="004418ED">
                    <w:pPr>
                      <w:rPr>
                        <w:rFonts w:cs="Arial"/>
                        <w:sz w:val="22"/>
                      </w:rPr>
                    </w:pPr>
                  </w:p>
                </w:sdtContent>
              </w:sdt>
            </w:sdtContent>
          </w:sdt>
          <w:p w14:paraId="0640BAD2" w14:textId="3D437174" w:rsidR="002E266A" w:rsidRDefault="002E266A" w:rsidP="004418ED"/>
          <w:p w14:paraId="7C4BBA04"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tc>
      </w:tr>
    </w:tbl>
    <w:p w14:paraId="32D7D3FD" w14:textId="77777777" w:rsidR="00A61799" w:rsidRDefault="00A61799">
      <w:pPr>
        <w:rPr>
          <w:sz w:val="22"/>
        </w:rPr>
      </w:pPr>
    </w:p>
    <w:p w14:paraId="665A16B5" w14:textId="77777777" w:rsidR="00112F7B" w:rsidRPr="00BB5FF3" w:rsidRDefault="00112F7B">
      <w:pPr>
        <w:rPr>
          <w:sz w:val="22"/>
        </w:rPr>
      </w:pPr>
    </w:p>
    <w:sectPr w:rsidR="00112F7B" w:rsidRPr="00BB5FF3" w:rsidSect="00BB5F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0B829" w14:textId="77777777" w:rsidR="00F039C6" w:rsidRDefault="00F039C6" w:rsidP="002A0D0F">
      <w:r>
        <w:separator/>
      </w:r>
    </w:p>
  </w:endnote>
  <w:endnote w:type="continuationSeparator" w:id="0">
    <w:p w14:paraId="5EE522D3" w14:textId="77777777" w:rsidR="00F039C6" w:rsidRDefault="00F039C6" w:rsidP="002A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67D6D" w14:textId="77777777" w:rsidR="002A0D0F" w:rsidRDefault="002A0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E1D3" w14:textId="77777777" w:rsidR="002A0D0F" w:rsidRDefault="002A0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AFA3" w14:textId="77777777" w:rsidR="002A0D0F" w:rsidRDefault="002A0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972D" w14:textId="77777777" w:rsidR="00F039C6" w:rsidRDefault="00F039C6" w:rsidP="002A0D0F">
      <w:r>
        <w:separator/>
      </w:r>
    </w:p>
  </w:footnote>
  <w:footnote w:type="continuationSeparator" w:id="0">
    <w:p w14:paraId="0E7E33B3" w14:textId="77777777" w:rsidR="00F039C6" w:rsidRDefault="00F039C6" w:rsidP="002A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9DBD" w14:textId="77777777" w:rsidR="002A0D0F" w:rsidRDefault="002A0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D88BB" w14:textId="460A3C6A" w:rsidR="002A0D0F" w:rsidRDefault="002A0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EC6DF" w14:textId="77777777" w:rsidR="002A0D0F" w:rsidRDefault="002A0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26DEC"/>
    <w:multiLevelType w:val="hybridMultilevel"/>
    <w:tmpl w:val="1C14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3C00"/>
    <w:multiLevelType w:val="hybridMultilevel"/>
    <w:tmpl w:val="109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DCD6F53"/>
    <w:multiLevelType w:val="hybridMultilevel"/>
    <w:tmpl w:val="27D0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0"/>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6">
    <w:abstractNumId w:val="5"/>
  </w:num>
  <w:num w:numId="7">
    <w:abstractNumId w:val="4"/>
  </w:num>
  <w:num w:numId="8">
    <w:abstractNumId w:val="6"/>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nis">
    <w15:presenceInfo w15:providerId="None" w15:userId="Den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03"/>
    <w:rsid w:val="0002406D"/>
    <w:rsid w:val="000337AC"/>
    <w:rsid w:val="00037A4D"/>
    <w:rsid w:val="00041157"/>
    <w:rsid w:val="00065EFD"/>
    <w:rsid w:val="00111713"/>
    <w:rsid w:val="00112F7B"/>
    <w:rsid w:val="00132F08"/>
    <w:rsid w:val="0013723B"/>
    <w:rsid w:val="001575C7"/>
    <w:rsid w:val="001B1A8B"/>
    <w:rsid w:val="001C6A07"/>
    <w:rsid w:val="0020357B"/>
    <w:rsid w:val="0022714F"/>
    <w:rsid w:val="00227703"/>
    <w:rsid w:val="00242333"/>
    <w:rsid w:val="00264C90"/>
    <w:rsid w:val="0029070F"/>
    <w:rsid w:val="00297F60"/>
    <w:rsid w:val="002A0D0F"/>
    <w:rsid w:val="002C43D9"/>
    <w:rsid w:val="002D4729"/>
    <w:rsid w:val="002E266A"/>
    <w:rsid w:val="00310C19"/>
    <w:rsid w:val="00404D00"/>
    <w:rsid w:val="00417CD2"/>
    <w:rsid w:val="0043187D"/>
    <w:rsid w:val="00465E25"/>
    <w:rsid w:val="004E0B9A"/>
    <w:rsid w:val="00536675"/>
    <w:rsid w:val="0058211B"/>
    <w:rsid w:val="00593000"/>
    <w:rsid w:val="0064751A"/>
    <w:rsid w:val="006A52DE"/>
    <w:rsid w:val="006F000C"/>
    <w:rsid w:val="00754176"/>
    <w:rsid w:val="007824B3"/>
    <w:rsid w:val="007A3E63"/>
    <w:rsid w:val="008026BB"/>
    <w:rsid w:val="00836238"/>
    <w:rsid w:val="00862606"/>
    <w:rsid w:val="00864C1E"/>
    <w:rsid w:val="00875EB9"/>
    <w:rsid w:val="008B0C48"/>
    <w:rsid w:val="008E5359"/>
    <w:rsid w:val="009F2D68"/>
    <w:rsid w:val="00A47A39"/>
    <w:rsid w:val="00A61799"/>
    <w:rsid w:val="00A61E0D"/>
    <w:rsid w:val="00A64824"/>
    <w:rsid w:val="00A80CE0"/>
    <w:rsid w:val="00AA3D42"/>
    <w:rsid w:val="00AF08DF"/>
    <w:rsid w:val="00B0590B"/>
    <w:rsid w:val="00B22F42"/>
    <w:rsid w:val="00B520C2"/>
    <w:rsid w:val="00B815F8"/>
    <w:rsid w:val="00BA1111"/>
    <w:rsid w:val="00BB5FF3"/>
    <w:rsid w:val="00BE4866"/>
    <w:rsid w:val="00C07A91"/>
    <w:rsid w:val="00C24229"/>
    <w:rsid w:val="00CA0385"/>
    <w:rsid w:val="00CC719A"/>
    <w:rsid w:val="00CF5FD7"/>
    <w:rsid w:val="00D4608D"/>
    <w:rsid w:val="00D620C8"/>
    <w:rsid w:val="00DC2139"/>
    <w:rsid w:val="00DC2D0E"/>
    <w:rsid w:val="00E06055"/>
    <w:rsid w:val="00E705D7"/>
    <w:rsid w:val="00F039C6"/>
    <w:rsid w:val="00F8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929B"/>
  <w15:chartTrackingRefBased/>
  <w15:docId w15:val="{F5517956-9E88-4557-BFF1-16703461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29"/>
  </w:style>
  <w:style w:type="paragraph" w:styleId="Heading1">
    <w:name w:val="heading 1"/>
    <w:basedOn w:val="Normal"/>
    <w:next w:val="Normal"/>
    <w:link w:val="Heading1Char"/>
    <w:uiPriority w:val="9"/>
    <w:qFormat/>
    <w:rsid w:val="00417CD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29"/>
    <w:pPr>
      <w:ind w:left="720"/>
      <w:contextualSpacing/>
    </w:pPr>
  </w:style>
  <w:style w:type="character" w:styleId="Hyperlink">
    <w:name w:val="Hyperlink"/>
    <w:basedOn w:val="DefaultParagraphFont"/>
    <w:uiPriority w:val="99"/>
    <w:unhideWhenUsed/>
    <w:rsid w:val="00C24229"/>
    <w:rPr>
      <w:color w:val="0563C1" w:themeColor="hyperlink"/>
      <w:u w:val="single"/>
    </w:rPr>
  </w:style>
  <w:style w:type="table" w:styleId="TableGrid">
    <w:name w:val="Table Grid"/>
    <w:basedOn w:val="TableNormal"/>
    <w:uiPriority w:val="39"/>
    <w:rsid w:val="00C2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F7B"/>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417CD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17CD2"/>
  </w:style>
  <w:style w:type="character" w:styleId="CommentReference">
    <w:name w:val="annotation reference"/>
    <w:basedOn w:val="DefaultParagraphFont"/>
    <w:uiPriority w:val="99"/>
    <w:semiHidden/>
    <w:unhideWhenUsed/>
    <w:rsid w:val="00DC2D0E"/>
    <w:rPr>
      <w:sz w:val="16"/>
      <w:szCs w:val="16"/>
    </w:rPr>
  </w:style>
  <w:style w:type="paragraph" w:styleId="CommentText">
    <w:name w:val="annotation text"/>
    <w:basedOn w:val="Normal"/>
    <w:link w:val="CommentTextChar"/>
    <w:uiPriority w:val="99"/>
    <w:semiHidden/>
    <w:unhideWhenUsed/>
    <w:rsid w:val="00DC2D0E"/>
    <w:rPr>
      <w:szCs w:val="20"/>
    </w:rPr>
  </w:style>
  <w:style w:type="character" w:customStyle="1" w:styleId="CommentTextChar">
    <w:name w:val="Comment Text Char"/>
    <w:basedOn w:val="DefaultParagraphFont"/>
    <w:link w:val="CommentText"/>
    <w:uiPriority w:val="99"/>
    <w:semiHidden/>
    <w:rsid w:val="00DC2D0E"/>
    <w:rPr>
      <w:szCs w:val="20"/>
    </w:rPr>
  </w:style>
  <w:style w:type="paragraph" w:styleId="CommentSubject">
    <w:name w:val="annotation subject"/>
    <w:basedOn w:val="CommentText"/>
    <w:next w:val="CommentText"/>
    <w:link w:val="CommentSubjectChar"/>
    <w:uiPriority w:val="99"/>
    <w:semiHidden/>
    <w:unhideWhenUsed/>
    <w:rsid w:val="00DC2D0E"/>
    <w:rPr>
      <w:b/>
      <w:bCs/>
    </w:rPr>
  </w:style>
  <w:style w:type="character" w:customStyle="1" w:styleId="CommentSubjectChar">
    <w:name w:val="Comment Subject Char"/>
    <w:basedOn w:val="CommentTextChar"/>
    <w:link w:val="CommentSubject"/>
    <w:uiPriority w:val="99"/>
    <w:semiHidden/>
    <w:rsid w:val="00DC2D0E"/>
    <w:rPr>
      <w:b/>
      <w:bCs/>
      <w:szCs w:val="20"/>
    </w:rPr>
  </w:style>
  <w:style w:type="paragraph" w:styleId="BalloonText">
    <w:name w:val="Balloon Text"/>
    <w:basedOn w:val="Normal"/>
    <w:link w:val="BalloonTextChar"/>
    <w:uiPriority w:val="99"/>
    <w:semiHidden/>
    <w:unhideWhenUsed/>
    <w:rsid w:val="00DC2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0E"/>
    <w:rPr>
      <w:rFonts w:ascii="Segoe UI" w:hAnsi="Segoe UI" w:cs="Segoe UI"/>
      <w:sz w:val="18"/>
      <w:szCs w:val="18"/>
    </w:rPr>
  </w:style>
  <w:style w:type="paragraph" w:styleId="Header">
    <w:name w:val="header"/>
    <w:basedOn w:val="Normal"/>
    <w:link w:val="HeaderChar"/>
    <w:uiPriority w:val="99"/>
    <w:unhideWhenUsed/>
    <w:rsid w:val="002A0D0F"/>
    <w:pPr>
      <w:tabs>
        <w:tab w:val="center" w:pos="4680"/>
        <w:tab w:val="right" w:pos="9360"/>
      </w:tabs>
    </w:pPr>
  </w:style>
  <w:style w:type="character" w:customStyle="1" w:styleId="HeaderChar">
    <w:name w:val="Header Char"/>
    <w:basedOn w:val="DefaultParagraphFont"/>
    <w:link w:val="Header"/>
    <w:uiPriority w:val="99"/>
    <w:rsid w:val="002A0D0F"/>
  </w:style>
  <w:style w:type="paragraph" w:styleId="Footer">
    <w:name w:val="footer"/>
    <w:basedOn w:val="Normal"/>
    <w:link w:val="FooterChar"/>
    <w:uiPriority w:val="99"/>
    <w:unhideWhenUsed/>
    <w:rsid w:val="002A0D0F"/>
    <w:pPr>
      <w:tabs>
        <w:tab w:val="center" w:pos="4680"/>
        <w:tab w:val="right" w:pos="9360"/>
      </w:tabs>
    </w:pPr>
  </w:style>
  <w:style w:type="character" w:customStyle="1" w:styleId="FooterChar">
    <w:name w:val="Footer Char"/>
    <w:basedOn w:val="DefaultParagraphFont"/>
    <w:link w:val="Footer"/>
    <w:uiPriority w:val="99"/>
    <w:rsid w:val="002A0D0F"/>
  </w:style>
  <w:style w:type="character" w:styleId="UnresolvedMention">
    <w:name w:val="Unresolved Mention"/>
    <w:basedOn w:val="DefaultParagraphFont"/>
    <w:uiPriority w:val="99"/>
    <w:semiHidden/>
    <w:unhideWhenUsed/>
    <w:rsid w:val="006A52DE"/>
    <w:rPr>
      <w:color w:val="605E5C"/>
      <w:shd w:val="clear" w:color="auto" w:fill="E1DFDD"/>
    </w:rPr>
  </w:style>
  <w:style w:type="character" w:styleId="FollowedHyperlink">
    <w:name w:val="FollowedHyperlink"/>
    <w:basedOn w:val="DefaultParagraphFont"/>
    <w:uiPriority w:val="99"/>
    <w:semiHidden/>
    <w:unhideWhenUsed/>
    <w:rsid w:val="00A4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922">
      <w:bodyDiv w:val="1"/>
      <w:marLeft w:val="0"/>
      <w:marRight w:val="0"/>
      <w:marTop w:val="0"/>
      <w:marBottom w:val="0"/>
      <w:divBdr>
        <w:top w:val="none" w:sz="0" w:space="0" w:color="auto"/>
        <w:left w:val="none" w:sz="0" w:space="0" w:color="auto"/>
        <w:bottom w:val="none" w:sz="0" w:space="0" w:color="auto"/>
        <w:right w:val="none" w:sz="0" w:space="0" w:color="auto"/>
      </w:divBdr>
    </w:div>
    <w:div w:id="58288980">
      <w:bodyDiv w:val="1"/>
      <w:marLeft w:val="0"/>
      <w:marRight w:val="0"/>
      <w:marTop w:val="0"/>
      <w:marBottom w:val="0"/>
      <w:divBdr>
        <w:top w:val="none" w:sz="0" w:space="0" w:color="auto"/>
        <w:left w:val="none" w:sz="0" w:space="0" w:color="auto"/>
        <w:bottom w:val="none" w:sz="0" w:space="0" w:color="auto"/>
        <w:right w:val="none" w:sz="0" w:space="0" w:color="auto"/>
      </w:divBdr>
    </w:div>
    <w:div w:id="72431315">
      <w:bodyDiv w:val="1"/>
      <w:marLeft w:val="0"/>
      <w:marRight w:val="0"/>
      <w:marTop w:val="0"/>
      <w:marBottom w:val="0"/>
      <w:divBdr>
        <w:top w:val="none" w:sz="0" w:space="0" w:color="auto"/>
        <w:left w:val="none" w:sz="0" w:space="0" w:color="auto"/>
        <w:bottom w:val="none" w:sz="0" w:space="0" w:color="auto"/>
        <w:right w:val="none" w:sz="0" w:space="0" w:color="auto"/>
      </w:divBdr>
    </w:div>
    <w:div w:id="102189229">
      <w:bodyDiv w:val="1"/>
      <w:marLeft w:val="0"/>
      <w:marRight w:val="0"/>
      <w:marTop w:val="0"/>
      <w:marBottom w:val="0"/>
      <w:divBdr>
        <w:top w:val="none" w:sz="0" w:space="0" w:color="auto"/>
        <w:left w:val="none" w:sz="0" w:space="0" w:color="auto"/>
        <w:bottom w:val="none" w:sz="0" w:space="0" w:color="auto"/>
        <w:right w:val="none" w:sz="0" w:space="0" w:color="auto"/>
      </w:divBdr>
    </w:div>
    <w:div w:id="230696344">
      <w:bodyDiv w:val="1"/>
      <w:marLeft w:val="0"/>
      <w:marRight w:val="0"/>
      <w:marTop w:val="0"/>
      <w:marBottom w:val="0"/>
      <w:divBdr>
        <w:top w:val="none" w:sz="0" w:space="0" w:color="auto"/>
        <w:left w:val="none" w:sz="0" w:space="0" w:color="auto"/>
        <w:bottom w:val="none" w:sz="0" w:space="0" w:color="auto"/>
        <w:right w:val="none" w:sz="0" w:space="0" w:color="auto"/>
      </w:divBdr>
    </w:div>
    <w:div w:id="344552680">
      <w:bodyDiv w:val="1"/>
      <w:marLeft w:val="0"/>
      <w:marRight w:val="0"/>
      <w:marTop w:val="0"/>
      <w:marBottom w:val="0"/>
      <w:divBdr>
        <w:top w:val="none" w:sz="0" w:space="0" w:color="auto"/>
        <w:left w:val="none" w:sz="0" w:space="0" w:color="auto"/>
        <w:bottom w:val="none" w:sz="0" w:space="0" w:color="auto"/>
        <w:right w:val="none" w:sz="0" w:space="0" w:color="auto"/>
      </w:divBdr>
    </w:div>
    <w:div w:id="434400554">
      <w:bodyDiv w:val="1"/>
      <w:marLeft w:val="0"/>
      <w:marRight w:val="0"/>
      <w:marTop w:val="0"/>
      <w:marBottom w:val="0"/>
      <w:divBdr>
        <w:top w:val="none" w:sz="0" w:space="0" w:color="auto"/>
        <w:left w:val="none" w:sz="0" w:space="0" w:color="auto"/>
        <w:bottom w:val="none" w:sz="0" w:space="0" w:color="auto"/>
        <w:right w:val="none" w:sz="0" w:space="0" w:color="auto"/>
      </w:divBdr>
    </w:div>
    <w:div w:id="682829167">
      <w:bodyDiv w:val="1"/>
      <w:marLeft w:val="0"/>
      <w:marRight w:val="0"/>
      <w:marTop w:val="0"/>
      <w:marBottom w:val="0"/>
      <w:divBdr>
        <w:top w:val="none" w:sz="0" w:space="0" w:color="auto"/>
        <w:left w:val="none" w:sz="0" w:space="0" w:color="auto"/>
        <w:bottom w:val="none" w:sz="0" w:space="0" w:color="auto"/>
        <w:right w:val="none" w:sz="0" w:space="0" w:color="auto"/>
      </w:divBdr>
    </w:div>
    <w:div w:id="742066173">
      <w:bodyDiv w:val="1"/>
      <w:marLeft w:val="0"/>
      <w:marRight w:val="0"/>
      <w:marTop w:val="0"/>
      <w:marBottom w:val="0"/>
      <w:divBdr>
        <w:top w:val="none" w:sz="0" w:space="0" w:color="auto"/>
        <w:left w:val="none" w:sz="0" w:space="0" w:color="auto"/>
        <w:bottom w:val="none" w:sz="0" w:space="0" w:color="auto"/>
        <w:right w:val="none" w:sz="0" w:space="0" w:color="auto"/>
      </w:divBdr>
    </w:div>
    <w:div w:id="747313037">
      <w:bodyDiv w:val="1"/>
      <w:marLeft w:val="0"/>
      <w:marRight w:val="0"/>
      <w:marTop w:val="0"/>
      <w:marBottom w:val="0"/>
      <w:divBdr>
        <w:top w:val="none" w:sz="0" w:space="0" w:color="auto"/>
        <w:left w:val="none" w:sz="0" w:space="0" w:color="auto"/>
        <w:bottom w:val="none" w:sz="0" w:space="0" w:color="auto"/>
        <w:right w:val="none" w:sz="0" w:space="0" w:color="auto"/>
      </w:divBdr>
    </w:div>
    <w:div w:id="858350806">
      <w:bodyDiv w:val="1"/>
      <w:marLeft w:val="0"/>
      <w:marRight w:val="0"/>
      <w:marTop w:val="0"/>
      <w:marBottom w:val="0"/>
      <w:divBdr>
        <w:top w:val="none" w:sz="0" w:space="0" w:color="auto"/>
        <w:left w:val="none" w:sz="0" w:space="0" w:color="auto"/>
        <w:bottom w:val="none" w:sz="0" w:space="0" w:color="auto"/>
        <w:right w:val="none" w:sz="0" w:space="0" w:color="auto"/>
      </w:divBdr>
    </w:div>
    <w:div w:id="889263696">
      <w:bodyDiv w:val="1"/>
      <w:marLeft w:val="0"/>
      <w:marRight w:val="0"/>
      <w:marTop w:val="0"/>
      <w:marBottom w:val="0"/>
      <w:divBdr>
        <w:top w:val="none" w:sz="0" w:space="0" w:color="auto"/>
        <w:left w:val="none" w:sz="0" w:space="0" w:color="auto"/>
        <w:bottom w:val="none" w:sz="0" w:space="0" w:color="auto"/>
        <w:right w:val="none" w:sz="0" w:space="0" w:color="auto"/>
      </w:divBdr>
    </w:div>
    <w:div w:id="925455306">
      <w:bodyDiv w:val="1"/>
      <w:marLeft w:val="0"/>
      <w:marRight w:val="0"/>
      <w:marTop w:val="0"/>
      <w:marBottom w:val="0"/>
      <w:divBdr>
        <w:top w:val="none" w:sz="0" w:space="0" w:color="auto"/>
        <w:left w:val="none" w:sz="0" w:space="0" w:color="auto"/>
        <w:bottom w:val="none" w:sz="0" w:space="0" w:color="auto"/>
        <w:right w:val="none" w:sz="0" w:space="0" w:color="auto"/>
      </w:divBdr>
    </w:div>
    <w:div w:id="987585968">
      <w:bodyDiv w:val="1"/>
      <w:marLeft w:val="0"/>
      <w:marRight w:val="0"/>
      <w:marTop w:val="0"/>
      <w:marBottom w:val="0"/>
      <w:divBdr>
        <w:top w:val="none" w:sz="0" w:space="0" w:color="auto"/>
        <w:left w:val="none" w:sz="0" w:space="0" w:color="auto"/>
        <w:bottom w:val="none" w:sz="0" w:space="0" w:color="auto"/>
        <w:right w:val="none" w:sz="0" w:space="0" w:color="auto"/>
      </w:divBdr>
    </w:div>
    <w:div w:id="1053188724">
      <w:bodyDiv w:val="1"/>
      <w:marLeft w:val="0"/>
      <w:marRight w:val="0"/>
      <w:marTop w:val="0"/>
      <w:marBottom w:val="0"/>
      <w:divBdr>
        <w:top w:val="none" w:sz="0" w:space="0" w:color="auto"/>
        <w:left w:val="none" w:sz="0" w:space="0" w:color="auto"/>
        <w:bottom w:val="none" w:sz="0" w:space="0" w:color="auto"/>
        <w:right w:val="none" w:sz="0" w:space="0" w:color="auto"/>
      </w:divBdr>
    </w:div>
    <w:div w:id="1082527300">
      <w:bodyDiv w:val="1"/>
      <w:marLeft w:val="0"/>
      <w:marRight w:val="0"/>
      <w:marTop w:val="0"/>
      <w:marBottom w:val="0"/>
      <w:divBdr>
        <w:top w:val="none" w:sz="0" w:space="0" w:color="auto"/>
        <w:left w:val="none" w:sz="0" w:space="0" w:color="auto"/>
        <w:bottom w:val="none" w:sz="0" w:space="0" w:color="auto"/>
        <w:right w:val="none" w:sz="0" w:space="0" w:color="auto"/>
      </w:divBdr>
    </w:div>
    <w:div w:id="1134252461">
      <w:bodyDiv w:val="1"/>
      <w:marLeft w:val="0"/>
      <w:marRight w:val="0"/>
      <w:marTop w:val="0"/>
      <w:marBottom w:val="0"/>
      <w:divBdr>
        <w:top w:val="none" w:sz="0" w:space="0" w:color="auto"/>
        <w:left w:val="none" w:sz="0" w:space="0" w:color="auto"/>
        <w:bottom w:val="none" w:sz="0" w:space="0" w:color="auto"/>
        <w:right w:val="none" w:sz="0" w:space="0" w:color="auto"/>
      </w:divBdr>
    </w:div>
    <w:div w:id="1139304245">
      <w:bodyDiv w:val="1"/>
      <w:marLeft w:val="0"/>
      <w:marRight w:val="0"/>
      <w:marTop w:val="0"/>
      <w:marBottom w:val="0"/>
      <w:divBdr>
        <w:top w:val="none" w:sz="0" w:space="0" w:color="auto"/>
        <w:left w:val="none" w:sz="0" w:space="0" w:color="auto"/>
        <w:bottom w:val="none" w:sz="0" w:space="0" w:color="auto"/>
        <w:right w:val="none" w:sz="0" w:space="0" w:color="auto"/>
      </w:divBdr>
    </w:div>
    <w:div w:id="1164469139">
      <w:bodyDiv w:val="1"/>
      <w:marLeft w:val="0"/>
      <w:marRight w:val="0"/>
      <w:marTop w:val="0"/>
      <w:marBottom w:val="0"/>
      <w:divBdr>
        <w:top w:val="none" w:sz="0" w:space="0" w:color="auto"/>
        <w:left w:val="none" w:sz="0" w:space="0" w:color="auto"/>
        <w:bottom w:val="none" w:sz="0" w:space="0" w:color="auto"/>
        <w:right w:val="none" w:sz="0" w:space="0" w:color="auto"/>
      </w:divBdr>
    </w:div>
    <w:div w:id="1196429410">
      <w:bodyDiv w:val="1"/>
      <w:marLeft w:val="0"/>
      <w:marRight w:val="0"/>
      <w:marTop w:val="0"/>
      <w:marBottom w:val="0"/>
      <w:divBdr>
        <w:top w:val="none" w:sz="0" w:space="0" w:color="auto"/>
        <w:left w:val="none" w:sz="0" w:space="0" w:color="auto"/>
        <w:bottom w:val="none" w:sz="0" w:space="0" w:color="auto"/>
        <w:right w:val="none" w:sz="0" w:space="0" w:color="auto"/>
      </w:divBdr>
    </w:div>
    <w:div w:id="1199049843">
      <w:bodyDiv w:val="1"/>
      <w:marLeft w:val="0"/>
      <w:marRight w:val="0"/>
      <w:marTop w:val="0"/>
      <w:marBottom w:val="0"/>
      <w:divBdr>
        <w:top w:val="none" w:sz="0" w:space="0" w:color="auto"/>
        <w:left w:val="none" w:sz="0" w:space="0" w:color="auto"/>
        <w:bottom w:val="none" w:sz="0" w:space="0" w:color="auto"/>
        <w:right w:val="none" w:sz="0" w:space="0" w:color="auto"/>
      </w:divBdr>
    </w:div>
    <w:div w:id="1240561952">
      <w:bodyDiv w:val="1"/>
      <w:marLeft w:val="0"/>
      <w:marRight w:val="0"/>
      <w:marTop w:val="0"/>
      <w:marBottom w:val="0"/>
      <w:divBdr>
        <w:top w:val="none" w:sz="0" w:space="0" w:color="auto"/>
        <w:left w:val="none" w:sz="0" w:space="0" w:color="auto"/>
        <w:bottom w:val="none" w:sz="0" w:space="0" w:color="auto"/>
        <w:right w:val="none" w:sz="0" w:space="0" w:color="auto"/>
      </w:divBdr>
    </w:div>
    <w:div w:id="1242519306">
      <w:bodyDiv w:val="1"/>
      <w:marLeft w:val="0"/>
      <w:marRight w:val="0"/>
      <w:marTop w:val="0"/>
      <w:marBottom w:val="0"/>
      <w:divBdr>
        <w:top w:val="none" w:sz="0" w:space="0" w:color="auto"/>
        <w:left w:val="none" w:sz="0" w:space="0" w:color="auto"/>
        <w:bottom w:val="none" w:sz="0" w:space="0" w:color="auto"/>
        <w:right w:val="none" w:sz="0" w:space="0" w:color="auto"/>
      </w:divBdr>
    </w:div>
    <w:div w:id="1315331741">
      <w:bodyDiv w:val="1"/>
      <w:marLeft w:val="0"/>
      <w:marRight w:val="0"/>
      <w:marTop w:val="0"/>
      <w:marBottom w:val="0"/>
      <w:divBdr>
        <w:top w:val="none" w:sz="0" w:space="0" w:color="auto"/>
        <w:left w:val="none" w:sz="0" w:space="0" w:color="auto"/>
        <w:bottom w:val="none" w:sz="0" w:space="0" w:color="auto"/>
        <w:right w:val="none" w:sz="0" w:space="0" w:color="auto"/>
      </w:divBdr>
    </w:div>
    <w:div w:id="1335572072">
      <w:bodyDiv w:val="1"/>
      <w:marLeft w:val="0"/>
      <w:marRight w:val="0"/>
      <w:marTop w:val="0"/>
      <w:marBottom w:val="0"/>
      <w:divBdr>
        <w:top w:val="none" w:sz="0" w:space="0" w:color="auto"/>
        <w:left w:val="none" w:sz="0" w:space="0" w:color="auto"/>
        <w:bottom w:val="none" w:sz="0" w:space="0" w:color="auto"/>
        <w:right w:val="none" w:sz="0" w:space="0" w:color="auto"/>
      </w:divBdr>
    </w:div>
    <w:div w:id="1551381097">
      <w:bodyDiv w:val="1"/>
      <w:marLeft w:val="0"/>
      <w:marRight w:val="0"/>
      <w:marTop w:val="0"/>
      <w:marBottom w:val="0"/>
      <w:divBdr>
        <w:top w:val="none" w:sz="0" w:space="0" w:color="auto"/>
        <w:left w:val="none" w:sz="0" w:space="0" w:color="auto"/>
        <w:bottom w:val="none" w:sz="0" w:space="0" w:color="auto"/>
        <w:right w:val="none" w:sz="0" w:space="0" w:color="auto"/>
      </w:divBdr>
    </w:div>
    <w:div w:id="1575118319">
      <w:bodyDiv w:val="1"/>
      <w:marLeft w:val="0"/>
      <w:marRight w:val="0"/>
      <w:marTop w:val="0"/>
      <w:marBottom w:val="0"/>
      <w:divBdr>
        <w:top w:val="none" w:sz="0" w:space="0" w:color="auto"/>
        <w:left w:val="none" w:sz="0" w:space="0" w:color="auto"/>
        <w:bottom w:val="none" w:sz="0" w:space="0" w:color="auto"/>
        <w:right w:val="none" w:sz="0" w:space="0" w:color="auto"/>
      </w:divBdr>
    </w:div>
    <w:div w:id="1581450995">
      <w:bodyDiv w:val="1"/>
      <w:marLeft w:val="0"/>
      <w:marRight w:val="0"/>
      <w:marTop w:val="0"/>
      <w:marBottom w:val="0"/>
      <w:divBdr>
        <w:top w:val="none" w:sz="0" w:space="0" w:color="auto"/>
        <w:left w:val="none" w:sz="0" w:space="0" w:color="auto"/>
        <w:bottom w:val="none" w:sz="0" w:space="0" w:color="auto"/>
        <w:right w:val="none" w:sz="0" w:space="0" w:color="auto"/>
      </w:divBdr>
    </w:div>
    <w:div w:id="1635867781">
      <w:bodyDiv w:val="1"/>
      <w:marLeft w:val="0"/>
      <w:marRight w:val="0"/>
      <w:marTop w:val="0"/>
      <w:marBottom w:val="0"/>
      <w:divBdr>
        <w:top w:val="none" w:sz="0" w:space="0" w:color="auto"/>
        <w:left w:val="none" w:sz="0" w:space="0" w:color="auto"/>
        <w:bottom w:val="none" w:sz="0" w:space="0" w:color="auto"/>
        <w:right w:val="none" w:sz="0" w:space="0" w:color="auto"/>
      </w:divBdr>
    </w:div>
    <w:div w:id="1769152194">
      <w:bodyDiv w:val="1"/>
      <w:marLeft w:val="0"/>
      <w:marRight w:val="0"/>
      <w:marTop w:val="0"/>
      <w:marBottom w:val="0"/>
      <w:divBdr>
        <w:top w:val="none" w:sz="0" w:space="0" w:color="auto"/>
        <w:left w:val="none" w:sz="0" w:space="0" w:color="auto"/>
        <w:bottom w:val="none" w:sz="0" w:space="0" w:color="auto"/>
        <w:right w:val="none" w:sz="0" w:space="0" w:color="auto"/>
      </w:divBdr>
    </w:div>
    <w:div w:id="1779399934">
      <w:bodyDiv w:val="1"/>
      <w:marLeft w:val="0"/>
      <w:marRight w:val="0"/>
      <w:marTop w:val="0"/>
      <w:marBottom w:val="0"/>
      <w:divBdr>
        <w:top w:val="none" w:sz="0" w:space="0" w:color="auto"/>
        <w:left w:val="none" w:sz="0" w:space="0" w:color="auto"/>
        <w:bottom w:val="none" w:sz="0" w:space="0" w:color="auto"/>
        <w:right w:val="none" w:sz="0" w:space="0" w:color="auto"/>
      </w:divBdr>
      <w:divsChild>
        <w:div w:id="503133928">
          <w:marLeft w:val="0"/>
          <w:marRight w:val="0"/>
          <w:marTop w:val="0"/>
          <w:marBottom w:val="0"/>
          <w:divBdr>
            <w:top w:val="single" w:sz="2" w:space="0" w:color="auto"/>
            <w:left w:val="single" w:sz="2" w:space="0" w:color="auto"/>
            <w:bottom w:val="single" w:sz="2" w:space="0" w:color="auto"/>
            <w:right w:val="single" w:sz="2" w:space="0" w:color="auto"/>
          </w:divBdr>
        </w:div>
      </w:divsChild>
    </w:div>
    <w:div w:id="1848134240">
      <w:bodyDiv w:val="1"/>
      <w:marLeft w:val="0"/>
      <w:marRight w:val="0"/>
      <w:marTop w:val="0"/>
      <w:marBottom w:val="0"/>
      <w:divBdr>
        <w:top w:val="none" w:sz="0" w:space="0" w:color="auto"/>
        <w:left w:val="none" w:sz="0" w:space="0" w:color="auto"/>
        <w:bottom w:val="none" w:sz="0" w:space="0" w:color="auto"/>
        <w:right w:val="none" w:sz="0" w:space="0" w:color="auto"/>
      </w:divBdr>
    </w:div>
    <w:div w:id="1865744831">
      <w:bodyDiv w:val="1"/>
      <w:marLeft w:val="0"/>
      <w:marRight w:val="0"/>
      <w:marTop w:val="0"/>
      <w:marBottom w:val="0"/>
      <w:divBdr>
        <w:top w:val="none" w:sz="0" w:space="0" w:color="auto"/>
        <w:left w:val="none" w:sz="0" w:space="0" w:color="auto"/>
        <w:bottom w:val="none" w:sz="0" w:space="0" w:color="auto"/>
        <w:right w:val="none" w:sz="0" w:space="0" w:color="auto"/>
      </w:divBdr>
    </w:div>
    <w:div w:id="1924726861">
      <w:bodyDiv w:val="1"/>
      <w:marLeft w:val="0"/>
      <w:marRight w:val="0"/>
      <w:marTop w:val="0"/>
      <w:marBottom w:val="0"/>
      <w:divBdr>
        <w:top w:val="none" w:sz="0" w:space="0" w:color="auto"/>
        <w:left w:val="none" w:sz="0" w:space="0" w:color="auto"/>
        <w:bottom w:val="none" w:sz="0" w:space="0" w:color="auto"/>
        <w:right w:val="none" w:sz="0" w:space="0" w:color="auto"/>
      </w:divBdr>
    </w:div>
    <w:div w:id="1975789281">
      <w:bodyDiv w:val="1"/>
      <w:marLeft w:val="0"/>
      <w:marRight w:val="0"/>
      <w:marTop w:val="0"/>
      <w:marBottom w:val="0"/>
      <w:divBdr>
        <w:top w:val="none" w:sz="0" w:space="0" w:color="auto"/>
        <w:left w:val="none" w:sz="0" w:space="0" w:color="auto"/>
        <w:bottom w:val="none" w:sz="0" w:space="0" w:color="auto"/>
        <w:right w:val="none" w:sz="0" w:space="0" w:color="auto"/>
      </w:divBdr>
    </w:div>
    <w:div w:id="1976907022">
      <w:bodyDiv w:val="1"/>
      <w:marLeft w:val="0"/>
      <w:marRight w:val="0"/>
      <w:marTop w:val="0"/>
      <w:marBottom w:val="0"/>
      <w:divBdr>
        <w:top w:val="none" w:sz="0" w:space="0" w:color="auto"/>
        <w:left w:val="none" w:sz="0" w:space="0" w:color="auto"/>
        <w:bottom w:val="none" w:sz="0" w:space="0" w:color="auto"/>
        <w:right w:val="none" w:sz="0" w:space="0" w:color="auto"/>
      </w:divBdr>
    </w:div>
    <w:div w:id="2038387156">
      <w:bodyDiv w:val="1"/>
      <w:marLeft w:val="0"/>
      <w:marRight w:val="0"/>
      <w:marTop w:val="0"/>
      <w:marBottom w:val="0"/>
      <w:divBdr>
        <w:top w:val="none" w:sz="0" w:space="0" w:color="auto"/>
        <w:left w:val="none" w:sz="0" w:space="0" w:color="auto"/>
        <w:bottom w:val="none" w:sz="0" w:space="0" w:color="auto"/>
        <w:right w:val="none" w:sz="0" w:space="0" w:color="auto"/>
      </w:divBdr>
    </w:div>
    <w:div w:id="2064597079">
      <w:bodyDiv w:val="1"/>
      <w:marLeft w:val="0"/>
      <w:marRight w:val="0"/>
      <w:marTop w:val="0"/>
      <w:marBottom w:val="0"/>
      <w:divBdr>
        <w:top w:val="none" w:sz="0" w:space="0" w:color="auto"/>
        <w:left w:val="none" w:sz="0" w:space="0" w:color="auto"/>
        <w:bottom w:val="none" w:sz="0" w:space="0" w:color="auto"/>
        <w:right w:val="none" w:sz="0" w:space="0" w:color="auto"/>
      </w:divBdr>
    </w:div>
    <w:div w:id="20726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lb@mcmaster.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ungd@mcmaster.c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guo1@mcmaster.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2</b:RefOrder>
  </b:Source>
  <b:Source>
    <b:Tag>NYC20</b:Tag>
    <b:SourceType>DocumentFromInternetSite</b:SourceType>
    <b:Guid>{B8B95497-1E06-409F-B961-E2B8FF18263B}</b:Guid>
    <b:Author>
      <b:Author>
        <b:Corporate>NYC Taxi &amp; Limousine Commission</b:Corporate>
      </b:Author>
    </b:Author>
    <b:Title>NYC Taxi &amp; Limousine Commission</b:Title>
    <b:InternetSiteTitle>www1.nyc.gov</b:InternetSiteTitle>
    <b:Year>2020</b:Year>
    <b:URL>https://www1.nyc.gov/site/tlc/about/tlc-trip-record-data.page</b:URL>
    <b:RefOrder>3</b:RefOrder>
  </b:Source>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1</b:RefOrder>
  </b:Source>
  <b:Source>
    <b:Tag>Pol21</b:Tag>
    <b:SourceType>DocumentFromInternetSite</b:SourceType>
    <b:Guid>{300EC62B-6E66-483C-BE06-451A3D001EE0}</b:Guid>
    <b:Author>
      <b:Author>
        <b:Corporate>Police Department (NYPD)</b:Corporate>
      </b:Author>
    </b:Author>
    <b:Title>Motor Vehicle Collisions - Crashes</b:Title>
    <b:InternetSiteTitle>NYC OpenData</b:InternetSiteTitle>
    <b:Year>2021</b:Year>
    <b:Month>03</b:Month>
    <b:Day>1</b:Day>
    <b:URL>https://data.cityofnewyork.us/Public-Safety/Motor-Vehicle-Collisions-Crashes/h9gi-nx95</b:URL>
    <b:RefOrder>4</b:RefOrder>
  </b:Source>
  <b:Source>
    <b:Tag>New21</b:Tag>
    <b:SourceType>DocumentFromInternetSite</b:SourceType>
    <b:Guid>{CADD0350-A8F8-4480-AACA-0C86515BAC16}</b:Guid>
    <b:Author>
      <b:Author>
        <b:Corporate>New York City Police Department</b:Corporate>
      </b:Author>
    </b:Author>
    <b:Title>Motor Vehicle Collisions</b:Title>
    <b:InternetSiteTitle>New York City Police Department</b:InternetSiteTitle>
    <b:Year>2021</b:Year>
    <b:URL>https://www1.nyc.gov/site/nypd/stats/traffic-data/traffic-data-collision.page</b:URL>
    <b:RefOrder>5</b:RefOrder>
  </b:Source>
</b:Sources>
</file>

<file path=customXml/itemProps1.xml><?xml version="1.0" encoding="utf-8"?>
<ds:datastoreItem xmlns:ds="http://schemas.openxmlformats.org/officeDocument/2006/customXml" ds:itemID="{907C09D8-BF7C-407F-A7A5-AAA8A59C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Dennis</dc:creator>
  <cp:keywords/>
  <dc:description/>
  <cp:lastModifiedBy>Dennis</cp:lastModifiedBy>
  <cp:revision>3</cp:revision>
  <dcterms:created xsi:type="dcterms:W3CDTF">2021-03-07T19:13:00Z</dcterms:created>
  <dcterms:modified xsi:type="dcterms:W3CDTF">2021-03-07T19:42:00Z</dcterms:modified>
</cp:coreProperties>
</file>