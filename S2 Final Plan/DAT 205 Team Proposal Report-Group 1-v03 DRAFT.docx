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05AA7" w14:textId="5E0B9788" w:rsidR="0066634E" w:rsidRPr="000750EB" w:rsidRDefault="0066634E">
      <w:pPr>
        <w:rPr>
          <w:rFonts w:ascii="Arial" w:hAnsi="Arial" w:cs="Arial"/>
        </w:rPr>
      </w:pPr>
    </w:p>
    <w:p w14:paraId="7DC11292" w14:textId="1767AB17" w:rsidR="000750EB" w:rsidRDefault="000750EB">
      <w:pPr>
        <w:rPr>
          <w:rFonts w:ascii="Arial" w:hAnsi="Arial" w:cs="Arial"/>
        </w:rPr>
      </w:pPr>
    </w:p>
    <w:p w14:paraId="7F1B505E" w14:textId="55E71D22" w:rsidR="000750EB" w:rsidRDefault="000750EB">
      <w:pPr>
        <w:rPr>
          <w:rFonts w:ascii="Arial" w:hAnsi="Arial" w:cs="Arial"/>
        </w:rPr>
      </w:pPr>
    </w:p>
    <w:p w14:paraId="1E558C47" w14:textId="52F33AFC" w:rsidR="000750EB" w:rsidRDefault="000750EB">
      <w:pPr>
        <w:rPr>
          <w:rFonts w:ascii="Arial" w:hAnsi="Arial" w:cs="Arial"/>
        </w:rPr>
      </w:pPr>
    </w:p>
    <w:p w14:paraId="582AC26B" w14:textId="6058941C" w:rsidR="000750EB" w:rsidRDefault="000750EB">
      <w:pPr>
        <w:rPr>
          <w:rFonts w:ascii="Arial" w:hAnsi="Arial" w:cs="Arial"/>
        </w:rPr>
      </w:pPr>
    </w:p>
    <w:p w14:paraId="4136E31E" w14:textId="71B3D3C8" w:rsidR="000750EB" w:rsidRDefault="000750EB">
      <w:pPr>
        <w:rPr>
          <w:rFonts w:ascii="Arial" w:hAnsi="Arial" w:cs="Arial"/>
        </w:rPr>
      </w:pPr>
    </w:p>
    <w:p w14:paraId="1AD0905A" w14:textId="40ABFF67" w:rsidR="000750EB" w:rsidRDefault="000750EB">
      <w:pPr>
        <w:rPr>
          <w:rFonts w:ascii="Arial" w:hAnsi="Arial" w:cs="Arial"/>
        </w:rPr>
      </w:pPr>
    </w:p>
    <w:p w14:paraId="2171D99A" w14:textId="27B5B1DA" w:rsidR="003678B3" w:rsidRDefault="003678B3">
      <w:pPr>
        <w:rPr>
          <w:rFonts w:ascii="Arial" w:hAnsi="Arial" w:cs="Arial"/>
        </w:rPr>
      </w:pPr>
    </w:p>
    <w:p w14:paraId="0074C7EC" w14:textId="77777777" w:rsidR="003678B3" w:rsidRDefault="003678B3">
      <w:pPr>
        <w:rPr>
          <w:rFonts w:ascii="Arial" w:hAnsi="Arial" w:cs="Arial"/>
        </w:rPr>
      </w:pPr>
    </w:p>
    <w:p w14:paraId="226A2FED" w14:textId="5EBD6A0B" w:rsidR="000750EB" w:rsidRDefault="000750EB">
      <w:pPr>
        <w:rPr>
          <w:rFonts w:ascii="Arial" w:hAnsi="Arial" w:cs="Arial"/>
        </w:rPr>
      </w:pPr>
    </w:p>
    <w:p w14:paraId="72ED0878" w14:textId="0518D49A" w:rsidR="003678B3" w:rsidRPr="003678B3" w:rsidRDefault="006B6FFF">
      <w:pPr>
        <w:rPr>
          <w:rFonts w:ascii="Arial" w:hAnsi="Arial" w:cs="Arial"/>
          <w:b/>
          <w:bCs/>
          <w:sz w:val="56"/>
          <w:szCs w:val="56"/>
        </w:rPr>
      </w:pPr>
      <w:r w:rsidRPr="006B6FFF">
        <w:rPr>
          <w:rFonts w:ascii="Arial" w:hAnsi="Arial" w:cs="Arial"/>
          <w:b/>
          <w:bCs/>
          <w:sz w:val="56"/>
          <w:szCs w:val="56"/>
        </w:rPr>
        <w:t>Project Raptors Rebound</w:t>
      </w:r>
    </w:p>
    <w:p w14:paraId="58381DFA" w14:textId="37CFE83F" w:rsidR="006B6FFF" w:rsidRPr="00A85638" w:rsidRDefault="006B6FFF">
      <w:pPr>
        <w:rPr>
          <w:rFonts w:ascii="Arial" w:hAnsi="Arial" w:cs="Arial"/>
          <w:sz w:val="40"/>
          <w:szCs w:val="40"/>
        </w:rPr>
      </w:pPr>
      <w:r w:rsidRPr="006B6FFF">
        <w:rPr>
          <w:rFonts w:ascii="Arial" w:hAnsi="Arial" w:cs="Arial"/>
          <w:b/>
          <w:bCs/>
          <w:sz w:val="40"/>
          <w:szCs w:val="40"/>
        </w:rPr>
        <w:t>DAT 205 Capstone</w:t>
      </w:r>
    </w:p>
    <w:p w14:paraId="3D642466" w14:textId="2AE7EE0D" w:rsidR="000750EB" w:rsidRDefault="00312487">
      <w:pPr>
        <w:rPr>
          <w:rFonts w:ascii="Arial" w:hAnsi="Arial" w:cs="Arial"/>
        </w:rPr>
      </w:pPr>
      <w:r w:rsidRPr="00A85638">
        <w:rPr>
          <w:rFonts w:ascii="Arial" w:hAnsi="Arial" w:cs="Arial"/>
          <w:b/>
          <w:bCs/>
          <w:sz w:val="40"/>
          <w:szCs w:val="40"/>
        </w:rPr>
        <w:t>Team Proposal Report</w:t>
      </w:r>
    </w:p>
    <w:p w14:paraId="35A439F0" w14:textId="39DD0ACA" w:rsidR="000750EB" w:rsidRDefault="000750EB">
      <w:pPr>
        <w:rPr>
          <w:rFonts w:ascii="Arial" w:hAnsi="Arial" w:cs="Arial"/>
        </w:rPr>
      </w:pPr>
    </w:p>
    <w:p w14:paraId="6FF3CA5C" w14:textId="76A72999" w:rsidR="003678B3" w:rsidRDefault="003678B3">
      <w:pPr>
        <w:rPr>
          <w:rFonts w:ascii="Arial" w:hAnsi="Arial" w:cs="Arial"/>
        </w:rPr>
      </w:pPr>
    </w:p>
    <w:p w14:paraId="05F3CE4B" w14:textId="753DC286" w:rsidR="003678B3" w:rsidRDefault="003678B3">
      <w:pPr>
        <w:rPr>
          <w:rFonts w:ascii="Arial" w:hAnsi="Arial" w:cs="Arial"/>
        </w:rPr>
      </w:pPr>
    </w:p>
    <w:p w14:paraId="5D5C801F" w14:textId="77777777" w:rsidR="003678B3" w:rsidRDefault="003678B3">
      <w:pPr>
        <w:rPr>
          <w:rFonts w:ascii="Arial" w:hAnsi="Arial" w:cs="Arial"/>
        </w:rPr>
      </w:pPr>
    </w:p>
    <w:p w14:paraId="1C5FDD08" w14:textId="77777777" w:rsidR="000750EB" w:rsidRDefault="000750EB">
      <w:pPr>
        <w:rPr>
          <w:rFonts w:ascii="Arial" w:hAnsi="Arial" w:cs="Arial"/>
        </w:rPr>
      </w:pPr>
    </w:p>
    <w:tbl>
      <w:tblPr>
        <w:tblStyle w:val="TableGrid"/>
        <w:tblW w:w="0" w:type="auto"/>
        <w:tblInd w:w="6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2060"/>
      </w:tblGrid>
      <w:tr w:rsidR="000750EB" w14:paraId="50A8E10B" w14:textId="77777777" w:rsidTr="00F91C49">
        <w:tc>
          <w:tcPr>
            <w:tcW w:w="630" w:type="dxa"/>
          </w:tcPr>
          <w:p w14:paraId="431715B6" w14:textId="54FB595B" w:rsidR="000750EB" w:rsidRPr="003678B3" w:rsidRDefault="000750EB" w:rsidP="000750EB">
            <w:pPr>
              <w:rPr>
                <w:rFonts w:ascii="Arial" w:hAnsi="Arial" w:cs="Arial"/>
                <w:b/>
                <w:bCs/>
              </w:rPr>
            </w:pPr>
            <w:r w:rsidRPr="003678B3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060" w:type="dxa"/>
          </w:tcPr>
          <w:p w14:paraId="77CD170E" w14:textId="11FA605C" w:rsidR="000750EB" w:rsidRPr="003678B3" w:rsidRDefault="000750EB" w:rsidP="000750EB">
            <w:pPr>
              <w:rPr>
                <w:rFonts w:ascii="Arial" w:hAnsi="Arial" w:cs="Arial"/>
                <w:b/>
                <w:bCs/>
              </w:rPr>
            </w:pPr>
            <w:r w:rsidRPr="003678B3">
              <w:rPr>
                <w:rFonts w:ascii="Arial" w:hAnsi="Arial" w:cs="Arial"/>
                <w:b/>
                <w:bCs/>
              </w:rPr>
              <w:t>Group 1</w:t>
            </w:r>
          </w:p>
          <w:p w14:paraId="3CE243E7" w14:textId="159FE2AC" w:rsidR="000750EB" w:rsidRPr="000750EB" w:rsidRDefault="000750EB" w:rsidP="000750EB">
            <w:pPr>
              <w:rPr>
                <w:rFonts w:ascii="Arial" w:hAnsi="Arial" w:cs="Arial"/>
              </w:rPr>
            </w:pPr>
            <w:proofErr w:type="spellStart"/>
            <w:r w:rsidRPr="000750EB">
              <w:rPr>
                <w:rFonts w:ascii="Arial" w:hAnsi="Arial" w:cs="Arial"/>
              </w:rPr>
              <w:t>Bhavika</w:t>
            </w:r>
            <w:proofErr w:type="spellEnd"/>
            <w:r w:rsidRPr="000750EB">
              <w:rPr>
                <w:rFonts w:ascii="Arial" w:hAnsi="Arial" w:cs="Arial"/>
              </w:rPr>
              <w:t xml:space="preserve"> Patil</w:t>
            </w:r>
            <w:r w:rsidRPr="000750EB">
              <w:rPr>
                <w:rFonts w:ascii="Arial" w:hAnsi="Arial" w:cs="Arial"/>
              </w:rPr>
              <w:tab/>
              <w:t xml:space="preserve"> </w:t>
            </w:r>
          </w:p>
          <w:p w14:paraId="4F53DB58" w14:textId="31C79742" w:rsidR="000750EB" w:rsidRPr="000750EB" w:rsidRDefault="000750EB" w:rsidP="000750EB">
            <w:pPr>
              <w:rPr>
                <w:rFonts w:ascii="Arial" w:hAnsi="Arial" w:cs="Arial"/>
              </w:rPr>
            </w:pPr>
            <w:r w:rsidRPr="000750EB">
              <w:rPr>
                <w:rFonts w:ascii="Arial" w:hAnsi="Arial" w:cs="Arial"/>
              </w:rPr>
              <w:t>Cindy Guo</w:t>
            </w:r>
            <w:r w:rsidRPr="000750EB">
              <w:rPr>
                <w:rFonts w:ascii="Arial" w:hAnsi="Arial" w:cs="Arial"/>
              </w:rPr>
              <w:tab/>
              <w:t xml:space="preserve"> </w:t>
            </w:r>
          </w:p>
          <w:p w14:paraId="5F12A46C" w14:textId="51029059" w:rsidR="000750EB" w:rsidRDefault="000750EB" w:rsidP="000750EB">
            <w:pPr>
              <w:rPr>
                <w:rFonts w:ascii="Arial" w:hAnsi="Arial" w:cs="Arial"/>
              </w:rPr>
            </w:pPr>
            <w:r w:rsidRPr="000750EB">
              <w:rPr>
                <w:rFonts w:ascii="Arial" w:hAnsi="Arial" w:cs="Arial"/>
              </w:rPr>
              <w:t>Dennis Hung</w:t>
            </w:r>
            <w:r w:rsidRPr="000750EB">
              <w:rPr>
                <w:rFonts w:ascii="Arial" w:hAnsi="Arial" w:cs="Arial"/>
              </w:rPr>
              <w:tab/>
              <w:t xml:space="preserve"> </w:t>
            </w:r>
          </w:p>
          <w:p w14:paraId="64EC5A78" w14:textId="5A579E5C" w:rsidR="003678B3" w:rsidRDefault="003678B3" w:rsidP="000750EB">
            <w:pPr>
              <w:rPr>
                <w:rFonts w:ascii="Arial" w:hAnsi="Arial" w:cs="Arial"/>
              </w:rPr>
            </w:pPr>
          </w:p>
          <w:p w14:paraId="6E63176B" w14:textId="416676E4" w:rsidR="003678B3" w:rsidRPr="003678B3" w:rsidRDefault="003678B3" w:rsidP="000750EB">
            <w:pPr>
              <w:rPr>
                <w:rFonts w:ascii="Arial" w:hAnsi="Arial" w:cs="Arial"/>
              </w:rPr>
            </w:pPr>
            <w:r w:rsidRPr="003678B3">
              <w:rPr>
                <w:rFonts w:ascii="Arial" w:hAnsi="Arial" w:cs="Arial"/>
              </w:rPr>
              <w:t>2021-03-18</w:t>
            </w:r>
          </w:p>
          <w:p w14:paraId="67A8C560" w14:textId="77777777" w:rsidR="000750EB" w:rsidRDefault="000750EB" w:rsidP="000750EB">
            <w:pPr>
              <w:rPr>
                <w:rFonts w:ascii="Arial" w:hAnsi="Arial" w:cs="Arial"/>
              </w:rPr>
            </w:pPr>
          </w:p>
        </w:tc>
      </w:tr>
    </w:tbl>
    <w:p w14:paraId="28F7E0C1" w14:textId="77777777" w:rsidR="000750EB" w:rsidRDefault="000750EB" w:rsidP="000750EB">
      <w:pPr>
        <w:rPr>
          <w:rFonts w:ascii="Arial" w:hAnsi="Arial" w:cs="Arial"/>
        </w:rPr>
      </w:pPr>
    </w:p>
    <w:p w14:paraId="72F7A8B9" w14:textId="7096372E" w:rsidR="000750EB" w:rsidRDefault="000750EB" w:rsidP="000750EB">
      <w:pPr>
        <w:rPr>
          <w:rFonts w:ascii="Arial" w:hAnsi="Arial" w:cs="Arial"/>
        </w:rPr>
      </w:pPr>
    </w:p>
    <w:p w14:paraId="4DCFC6E3" w14:textId="370DD0F3" w:rsidR="000750EB" w:rsidRDefault="000750EB" w:rsidP="000750EB">
      <w:pPr>
        <w:rPr>
          <w:rFonts w:ascii="Arial" w:hAnsi="Arial" w:cs="Arial"/>
        </w:rPr>
      </w:pPr>
    </w:p>
    <w:p w14:paraId="2815D5FE" w14:textId="68BF3156" w:rsidR="000750EB" w:rsidRDefault="000750EB" w:rsidP="000750EB">
      <w:pPr>
        <w:rPr>
          <w:rFonts w:ascii="Arial" w:hAnsi="Arial" w:cs="Arial"/>
        </w:rPr>
      </w:pPr>
    </w:p>
    <w:p w14:paraId="6864B047" w14:textId="77777777" w:rsidR="000750EB" w:rsidRDefault="000750EB" w:rsidP="000750EB">
      <w:pPr>
        <w:rPr>
          <w:rFonts w:ascii="Arial" w:hAnsi="Arial" w:cs="Arial"/>
        </w:rPr>
        <w:sectPr w:rsidR="000750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20878299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4D28CE" w14:textId="483784AB" w:rsidR="000750EB" w:rsidRDefault="000750EB">
          <w:pPr>
            <w:pStyle w:val="TOCHeading"/>
          </w:pPr>
          <w:r>
            <w:t>Table of Contents</w:t>
          </w:r>
        </w:p>
        <w:p w14:paraId="3F0505A8" w14:textId="20E84042" w:rsidR="006A0DB4" w:rsidRDefault="000750EB">
          <w:pPr>
            <w:pStyle w:val="TOC1"/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541198" w:history="1">
            <w:r w:rsidR="006A0DB4" w:rsidRPr="00896067">
              <w:rPr>
                <w:rStyle w:val="Hyperlink"/>
                <w:noProof/>
              </w:rPr>
              <w:t>1. Business Goal</w:t>
            </w:r>
            <w:r w:rsidR="006A0DB4">
              <w:rPr>
                <w:noProof/>
                <w:webHidden/>
              </w:rPr>
              <w:tab/>
            </w:r>
            <w:r w:rsidR="006A0DB4">
              <w:rPr>
                <w:noProof/>
                <w:webHidden/>
              </w:rPr>
              <w:fldChar w:fldCharType="begin"/>
            </w:r>
            <w:r w:rsidR="006A0DB4">
              <w:rPr>
                <w:noProof/>
                <w:webHidden/>
              </w:rPr>
              <w:instrText xml:space="preserve"> PAGEREF _Toc66541198 \h </w:instrText>
            </w:r>
            <w:r w:rsidR="006A0DB4">
              <w:rPr>
                <w:noProof/>
                <w:webHidden/>
              </w:rPr>
            </w:r>
            <w:r w:rsidR="006A0DB4">
              <w:rPr>
                <w:noProof/>
                <w:webHidden/>
              </w:rPr>
              <w:fldChar w:fldCharType="separate"/>
            </w:r>
            <w:r w:rsidR="006A0DB4">
              <w:rPr>
                <w:noProof/>
                <w:webHidden/>
              </w:rPr>
              <w:t>3</w:t>
            </w:r>
            <w:r w:rsidR="006A0DB4">
              <w:rPr>
                <w:noProof/>
                <w:webHidden/>
              </w:rPr>
              <w:fldChar w:fldCharType="end"/>
            </w:r>
          </w:hyperlink>
        </w:p>
        <w:p w14:paraId="3EB6E043" w14:textId="518A534D" w:rsidR="006A0DB4" w:rsidRDefault="006A0DB4">
          <w:pPr>
            <w:pStyle w:val="TOC1"/>
            <w:rPr>
              <w:rFonts w:eastAsiaTheme="minorEastAsia"/>
              <w:noProof/>
              <w:lang w:eastAsia="en-CA"/>
            </w:rPr>
          </w:pPr>
          <w:hyperlink w:anchor="_Toc66541199" w:history="1">
            <w:r w:rsidRPr="00896067">
              <w:rPr>
                <w:rStyle w:val="Hyperlink"/>
                <w:noProof/>
              </w:rPr>
              <w:t>2.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64934" w14:textId="667BA4C2" w:rsidR="006A0DB4" w:rsidRDefault="006A0DB4">
          <w:pPr>
            <w:pStyle w:val="TOC1"/>
            <w:rPr>
              <w:rFonts w:eastAsiaTheme="minorEastAsia"/>
              <w:noProof/>
              <w:lang w:eastAsia="en-CA"/>
            </w:rPr>
          </w:pPr>
          <w:hyperlink w:anchor="_Toc66541200" w:history="1">
            <w:r w:rsidRPr="00896067">
              <w:rPr>
                <w:rStyle w:val="Hyperlink"/>
                <w:noProof/>
              </w:rPr>
              <w:t>3.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301B8" w14:textId="65654B2A" w:rsidR="006A0DB4" w:rsidRDefault="006A0D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541201" w:history="1">
            <w:r w:rsidRPr="00896067">
              <w:rPr>
                <w:rStyle w:val="Hyperlink"/>
                <w:noProof/>
              </w:rPr>
              <w:t>3.1 Gathering data – nba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5C1AB" w14:textId="4161F274" w:rsidR="006A0DB4" w:rsidRDefault="006A0D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541202" w:history="1">
            <w:r w:rsidRPr="00896067">
              <w:rPr>
                <w:rStyle w:val="Hyperlink"/>
                <w:noProof/>
              </w:rPr>
              <w:t>3.2 Understanding the Data – NBA player salary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37E16" w14:textId="5297CB7F" w:rsidR="006A0DB4" w:rsidRDefault="006A0DB4">
          <w:pPr>
            <w:pStyle w:val="TOC1"/>
            <w:rPr>
              <w:rFonts w:eastAsiaTheme="minorEastAsia"/>
              <w:noProof/>
              <w:lang w:eastAsia="en-CA"/>
            </w:rPr>
          </w:pPr>
          <w:hyperlink w:anchor="_Toc66541203" w:history="1">
            <w:r w:rsidRPr="00896067">
              <w:rPr>
                <w:rStyle w:val="Hyperlink"/>
                <w:noProof/>
              </w:rPr>
              <w:t>4. Project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8D7FA" w14:textId="3E272D4B" w:rsidR="006A0DB4" w:rsidRDefault="006A0DB4">
          <w:pPr>
            <w:pStyle w:val="TOC1"/>
            <w:rPr>
              <w:rFonts w:eastAsiaTheme="minorEastAsia"/>
              <w:noProof/>
              <w:lang w:eastAsia="en-CA"/>
            </w:rPr>
          </w:pPr>
          <w:hyperlink w:anchor="_Toc66541204" w:history="1">
            <w:r w:rsidRPr="00896067">
              <w:rPr>
                <w:rStyle w:val="Hyperlink"/>
                <w:noProof/>
              </w:rPr>
              <w:t>5. Implementations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5E53" w14:textId="0DD693E2" w:rsidR="006A0DB4" w:rsidRDefault="006A0DB4">
          <w:pPr>
            <w:pStyle w:val="TOC1"/>
            <w:rPr>
              <w:rFonts w:eastAsiaTheme="minorEastAsia"/>
              <w:noProof/>
              <w:lang w:eastAsia="en-CA"/>
            </w:rPr>
          </w:pPr>
          <w:hyperlink w:anchor="_Toc66541205" w:history="1">
            <w:r w:rsidRPr="00896067">
              <w:rPr>
                <w:rStyle w:val="Hyperlink"/>
                <w:noProof/>
              </w:rPr>
              <w:t>6.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33284" w14:textId="68E95B16" w:rsidR="000750EB" w:rsidRDefault="000750EB">
          <w:r>
            <w:rPr>
              <w:b/>
              <w:bCs/>
              <w:noProof/>
            </w:rPr>
            <w:fldChar w:fldCharType="end"/>
          </w:r>
        </w:p>
      </w:sdtContent>
    </w:sdt>
    <w:p w14:paraId="7C592886" w14:textId="77777777" w:rsidR="000750EB" w:rsidRDefault="000750EB" w:rsidP="000750EB">
      <w:pPr>
        <w:rPr>
          <w:rFonts w:ascii="Arial" w:hAnsi="Arial" w:cs="Arial"/>
        </w:rPr>
      </w:pPr>
    </w:p>
    <w:p w14:paraId="2B320D22" w14:textId="796793D9" w:rsidR="00F91C49" w:rsidRDefault="00F91C49" w:rsidP="000750EB">
      <w:pPr>
        <w:rPr>
          <w:rFonts w:ascii="Arial" w:hAnsi="Arial" w:cs="Arial"/>
        </w:rPr>
      </w:pPr>
      <w:r>
        <w:rPr>
          <w:rFonts w:ascii="Arial" w:hAnsi="Arial" w:cs="Arial"/>
        </w:rPr>
        <w:t>Figures</w:t>
      </w:r>
    </w:p>
    <w:p w14:paraId="0BFC8051" w14:textId="0053F312" w:rsidR="006A0DB4" w:rsidRDefault="00F91C49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"Figure" </w:instrText>
      </w:r>
      <w:r>
        <w:rPr>
          <w:rFonts w:ascii="Arial" w:hAnsi="Arial" w:cs="Arial"/>
        </w:rPr>
        <w:fldChar w:fldCharType="separate"/>
      </w:r>
      <w:hyperlink w:anchor="_Toc66541188" w:history="1">
        <w:r w:rsidR="006A0DB4" w:rsidRPr="00D10924">
          <w:rPr>
            <w:rStyle w:val="Hyperlink"/>
            <w:noProof/>
          </w:rPr>
          <w:t>Figure 1 Example PlayerGameLogs data subset</w:t>
        </w:r>
        <w:r w:rsidR="006A0DB4">
          <w:rPr>
            <w:noProof/>
            <w:webHidden/>
          </w:rPr>
          <w:tab/>
        </w:r>
        <w:r w:rsidR="006A0DB4">
          <w:rPr>
            <w:noProof/>
            <w:webHidden/>
          </w:rPr>
          <w:fldChar w:fldCharType="begin"/>
        </w:r>
        <w:r w:rsidR="006A0DB4">
          <w:rPr>
            <w:noProof/>
            <w:webHidden/>
          </w:rPr>
          <w:instrText xml:space="preserve"> PAGEREF _Toc66541188 \h </w:instrText>
        </w:r>
        <w:r w:rsidR="006A0DB4">
          <w:rPr>
            <w:noProof/>
            <w:webHidden/>
          </w:rPr>
        </w:r>
        <w:r w:rsidR="006A0DB4">
          <w:rPr>
            <w:noProof/>
            <w:webHidden/>
          </w:rPr>
          <w:fldChar w:fldCharType="separate"/>
        </w:r>
        <w:r w:rsidR="006A0DB4">
          <w:rPr>
            <w:noProof/>
            <w:webHidden/>
          </w:rPr>
          <w:t>4</w:t>
        </w:r>
        <w:r w:rsidR="006A0DB4">
          <w:rPr>
            <w:noProof/>
            <w:webHidden/>
          </w:rPr>
          <w:fldChar w:fldCharType="end"/>
        </w:r>
      </w:hyperlink>
    </w:p>
    <w:p w14:paraId="70D35E51" w14:textId="1AA45CE5" w:rsidR="006A0DB4" w:rsidRDefault="006A0DB4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66541189" w:history="1">
        <w:r w:rsidRPr="00D10924">
          <w:rPr>
            <w:rStyle w:val="Hyperlink"/>
            <w:noProof/>
          </w:rPr>
          <w:t>Figure 2 Available features for data between 2005 to 2020 (NBA Media Ventures, LLC., 2021)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_Toc66541189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D640C9" w14:textId="686A6C4E" w:rsidR="006A0DB4" w:rsidRDefault="006A0DB4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66541190" w:history="1">
        <w:r w:rsidRPr="00D10924">
          <w:rPr>
            <w:rStyle w:val="Hyperlink"/>
            <w:noProof/>
          </w:rPr>
          <w:t>Figure 3 Example NBA Salary data subset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_Toc66541190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80467E" w14:textId="7210C83C" w:rsidR="006A0DB4" w:rsidRDefault="006A0DB4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66541191" w:history="1">
        <w:r w:rsidRPr="00D10924">
          <w:rPr>
            <w:rStyle w:val="Hyperlink"/>
            <w:noProof/>
          </w:rPr>
          <w:t>Figure 4 Available features for salary data between 2015 to 2025 (ESPN and HoopHype)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_Toc66541191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1D4A21" w14:textId="42903CE9" w:rsidR="006A0DB4" w:rsidRDefault="006A0DB4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66541192" w:history="1">
        <w:r w:rsidRPr="00D10924">
          <w:rPr>
            <w:rStyle w:val="Hyperlink"/>
            <w:noProof/>
          </w:rPr>
          <w:t>Figure 5 High level project schedule and milestones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_Toc66541192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B1C5A8" w14:textId="40477D2F" w:rsidR="006A0DB4" w:rsidRDefault="006A0DB4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66541193" w:history="1">
        <w:r w:rsidRPr="00D10924">
          <w:rPr>
            <w:rStyle w:val="Hyperlink"/>
            <w:noProof/>
          </w:rPr>
          <w:t>Figure 6 Gantt Chart of the overall project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_Toc66541193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9D110C" w14:textId="2DF88690" w:rsidR="00F91C49" w:rsidRDefault="00F91C49" w:rsidP="000750EB">
      <w:pPr>
        <w:rPr>
          <w:rFonts w:ascii="Arial" w:hAnsi="Arial" w:cs="Arial"/>
        </w:rPr>
        <w:sectPr w:rsidR="00F91C4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</w:rPr>
        <w:fldChar w:fldCharType="end"/>
      </w:r>
    </w:p>
    <w:p w14:paraId="21B5C933" w14:textId="362E2D3E" w:rsidR="000750EB" w:rsidRDefault="00BF3C8A" w:rsidP="000750EB">
      <w:pPr>
        <w:pStyle w:val="Heading1"/>
        <w:spacing w:before="0" w:line="240" w:lineRule="auto"/>
      </w:pPr>
      <w:bookmarkStart w:id="0" w:name="_Toc66541198"/>
      <w:r>
        <w:lastRenderedPageBreak/>
        <w:t>1</w:t>
      </w:r>
      <w:r w:rsidR="00230489">
        <w:t>.</w:t>
      </w:r>
      <w:r w:rsidR="000750EB">
        <w:t xml:space="preserve"> </w:t>
      </w:r>
      <w:r w:rsidR="000750EB" w:rsidRPr="000750EB">
        <w:t>Business Goal</w:t>
      </w:r>
      <w:bookmarkEnd w:id="0"/>
      <w:r w:rsidR="000750EB" w:rsidRPr="000750EB">
        <w:tab/>
      </w:r>
    </w:p>
    <w:p w14:paraId="1C868B2E" w14:textId="1156B432" w:rsidR="000750EB" w:rsidRDefault="000750EB" w:rsidP="000750EB">
      <w:pPr>
        <w:spacing w:after="0" w:line="240" w:lineRule="auto"/>
        <w:rPr>
          <w:rFonts w:ascii="Arial" w:hAnsi="Arial" w:cs="Arial"/>
        </w:rPr>
      </w:pPr>
    </w:p>
    <w:p w14:paraId="4A589221" w14:textId="221521EE" w:rsidR="000750EB" w:rsidDel="00ED233D" w:rsidRDefault="000750EB" w:rsidP="000750EB">
      <w:pPr>
        <w:pStyle w:val="NormalWeb"/>
        <w:numPr>
          <w:ilvl w:val="0"/>
          <w:numId w:val="1"/>
        </w:numPr>
        <w:spacing w:before="0" w:beforeAutospacing="0" w:after="0" w:afterAutospacing="0" w:line="276" w:lineRule="atLeast"/>
        <w:textAlignment w:val="baseline"/>
        <w:rPr>
          <w:del w:id="1" w:author="Dennis" w:date="2021-03-09T01:14:00Z"/>
          <w:rFonts w:ascii="Tahoma" w:hAnsi="Tahoma" w:cs="Tahoma"/>
          <w:color w:val="000000"/>
          <w:sz w:val="20"/>
          <w:szCs w:val="20"/>
        </w:rPr>
      </w:pPr>
      <w:del w:id="2" w:author="Dennis" w:date="2021-03-09T01:14:00Z">
        <w:r w:rsidDel="00ED233D">
          <w:rPr>
            <w:rFonts w:ascii="Tahoma" w:hAnsi="Tahoma" w:cs="Tahoma"/>
            <w:color w:val="000000"/>
            <w:sz w:val="20"/>
            <w:szCs w:val="20"/>
          </w:rPr>
          <w:delText>Brief description of the company/context</w:delText>
        </w:r>
      </w:del>
    </w:p>
    <w:p w14:paraId="42EACDF6" w14:textId="706FA6A7" w:rsidR="000750EB" w:rsidDel="00ED233D" w:rsidRDefault="000750EB" w:rsidP="000750EB">
      <w:pPr>
        <w:pStyle w:val="NormalWeb"/>
        <w:numPr>
          <w:ilvl w:val="0"/>
          <w:numId w:val="1"/>
        </w:numPr>
        <w:spacing w:before="0" w:beforeAutospacing="0" w:after="0" w:afterAutospacing="0" w:line="276" w:lineRule="atLeast"/>
        <w:textAlignment w:val="baseline"/>
        <w:rPr>
          <w:del w:id="3" w:author="Dennis" w:date="2021-03-09T01:14:00Z"/>
          <w:rFonts w:ascii="Tahoma" w:hAnsi="Tahoma" w:cs="Tahoma"/>
          <w:color w:val="000000"/>
          <w:sz w:val="20"/>
          <w:szCs w:val="20"/>
        </w:rPr>
      </w:pPr>
      <w:del w:id="4" w:author="Dennis" w:date="2021-03-09T01:14:00Z">
        <w:r w:rsidDel="00ED233D">
          <w:rPr>
            <w:rFonts w:ascii="Tahoma" w:hAnsi="Tahoma" w:cs="Tahoma"/>
            <w:color w:val="000000"/>
            <w:sz w:val="20"/>
            <w:szCs w:val="20"/>
          </w:rPr>
          <w:delText>Who is the stakeholder/client?</w:delText>
        </w:r>
      </w:del>
    </w:p>
    <w:p w14:paraId="44EC2544" w14:textId="28EF03AD" w:rsidR="000750EB" w:rsidDel="00ED233D" w:rsidRDefault="000750EB" w:rsidP="000750EB">
      <w:pPr>
        <w:pStyle w:val="NormalWeb"/>
        <w:numPr>
          <w:ilvl w:val="0"/>
          <w:numId w:val="1"/>
        </w:numPr>
        <w:spacing w:before="0" w:beforeAutospacing="0" w:after="0" w:afterAutospacing="0" w:line="276" w:lineRule="atLeast"/>
        <w:textAlignment w:val="baseline"/>
        <w:rPr>
          <w:del w:id="5" w:author="Dennis" w:date="2021-03-09T01:14:00Z"/>
          <w:rFonts w:ascii="Tahoma" w:hAnsi="Tahoma" w:cs="Tahoma"/>
          <w:color w:val="000000"/>
          <w:sz w:val="20"/>
          <w:szCs w:val="20"/>
        </w:rPr>
      </w:pPr>
      <w:del w:id="6" w:author="Dennis" w:date="2021-03-09T01:14:00Z">
        <w:r w:rsidDel="00ED233D">
          <w:rPr>
            <w:rFonts w:ascii="Tahoma" w:hAnsi="Tahoma" w:cs="Tahoma"/>
            <w:color w:val="000000"/>
            <w:sz w:val="20"/>
            <w:szCs w:val="20"/>
          </w:rPr>
          <w:delText>A description of the business challenge/opportunity. What are the business benefits of implementing any of your proposed recommendations? What opportunity is it creating? What shortcoming does it address? Social/human/environmental implications?</w:delText>
        </w:r>
      </w:del>
    </w:p>
    <w:p w14:paraId="325E85CF" w14:textId="0D765226" w:rsidR="000750EB" w:rsidDel="00ED233D" w:rsidRDefault="000750EB" w:rsidP="000750EB">
      <w:pPr>
        <w:pStyle w:val="NormalWeb"/>
        <w:numPr>
          <w:ilvl w:val="0"/>
          <w:numId w:val="1"/>
        </w:numPr>
        <w:spacing w:before="0" w:beforeAutospacing="0" w:after="0" w:afterAutospacing="0" w:line="276" w:lineRule="atLeast"/>
        <w:textAlignment w:val="baseline"/>
        <w:rPr>
          <w:del w:id="7" w:author="Dennis" w:date="2021-03-09T01:14:00Z"/>
          <w:rFonts w:ascii="Tahoma" w:hAnsi="Tahoma" w:cs="Tahoma"/>
          <w:color w:val="000000"/>
          <w:sz w:val="20"/>
          <w:szCs w:val="20"/>
        </w:rPr>
      </w:pPr>
      <w:del w:id="8" w:author="Dennis" w:date="2021-03-09T01:14:00Z">
        <w:r w:rsidDel="00ED233D">
          <w:rPr>
            <w:rFonts w:ascii="Tahoma" w:hAnsi="Tahoma" w:cs="Tahoma"/>
            <w:color w:val="000000"/>
            <w:sz w:val="20"/>
            <w:szCs w:val="20"/>
          </w:rPr>
          <w:delText>What would be considered success?</w:delText>
        </w:r>
      </w:del>
    </w:p>
    <w:p w14:paraId="464BA9F2" w14:textId="0F3A43F7" w:rsidR="000750EB" w:rsidDel="00ED233D" w:rsidRDefault="000750EB" w:rsidP="000750EB">
      <w:pPr>
        <w:spacing w:after="0" w:line="240" w:lineRule="auto"/>
        <w:rPr>
          <w:del w:id="9" w:author="Dennis" w:date="2021-03-09T01:14:00Z"/>
          <w:rFonts w:ascii="Arial" w:hAnsi="Arial" w:cs="Arial"/>
        </w:rPr>
      </w:pPr>
    </w:p>
    <w:p w14:paraId="6A8D3702" w14:textId="494E0B22" w:rsidR="000750EB" w:rsidDel="00ED233D" w:rsidRDefault="000750EB" w:rsidP="000750EB">
      <w:pPr>
        <w:spacing w:after="0" w:line="240" w:lineRule="auto"/>
        <w:rPr>
          <w:del w:id="10" w:author="Dennis" w:date="2021-03-09T01:14:00Z"/>
          <w:rFonts w:ascii="Arial" w:hAnsi="Arial" w:cs="Arial"/>
        </w:rPr>
      </w:pPr>
    </w:p>
    <w:p w14:paraId="13C15992" w14:textId="6A9C31A3" w:rsidR="00794ACC" w:rsidRPr="00794ACC" w:rsidRDefault="00794ACC" w:rsidP="00794ACC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794ACC">
        <w:rPr>
          <w:rFonts w:ascii="Arial" w:eastAsia="Times New Roman" w:hAnsi="Arial" w:cs="Arial"/>
          <w:lang w:eastAsia="en-CA"/>
        </w:rPr>
        <w:t xml:space="preserve">The Toronto Raptors are an NBA championship team with a $2.5 billion market capitalization. Key players added in 2019 contributed to critical wins during the season </w:t>
      </w:r>
      <w:r w:rsidR="005D5822">
        <w:rPr>
          <w:rFonts w:ascii="Arial" w:eastAsia="Times New Roman" w:hAnsi="Arial" w:cs="Arial"/>
          <w:lang w:eastAsia="en-CA"/>
        </w:rPr>
        <w:t>and championship</w:t>
      </w:r>
      <w:r w:rsidRPr="00794ACC">
        <w:rPr>
          <w:rFonts w:ascii="Arial" w:eastAsia="Times New Roman" w:hAnsi="Arial" w:cs="Arial"/>
          <w:lang w:eastAsia="en-CA"/>
        </w:rPr>
        <w:t xml:space="preserve"> playoff run. The team has been in decline since being crowned 2019 NBA champions.</w:t>
      </w:r>
    </w:p>
    <w:p w14:paraId="7B95E038" w14:textId="77777777" w:rsidR="00794ACC" w:rsidRPr="00794ACC" w:rsidRDefault="00794ACC" w:rsidP="00794ACC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794ACC">
        <w:rPr>
          <w:rFonts w:ascii="Arial" w:eastAsia="Times New Roman" w:hAnsi="Arial" w:cs="Arial"/>
          <w:lang w:eastAsia="en-CA"/>
        </w:rPr>
        <w:t> </w:t>
      </w:r>
    </w:p>
    <w:p w14:paraId="3FC7CEA9" w14:textId="77777777" w:rsidR="00794ACC" w:rsidRPr="00794ACC" w:rsidRDefault="00794ACC" w:rsidP="00794ACC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794ACC">
        <w:rPr>
          <w:rFonts w:ascii="Arial" w:eastAsia="Times New Roman" w:hAnsi="Arial" w:cs="Arial"/>
          <w:lang w:eastAsia="en-CA"/>
        </w:rPr>
        <w:t xml:space="preserve">The team’s General Manager (GM) and owners are seeking recommendations on improving the team’s chances at another championship run while preserving the team’s long-term future. The recommendations will be in the form of marginal/minor improvements to the player roster. The stakeholders intend to either maintain or improve on the number of wins during the regular season and more importantly during the playoffs. </w:t>
      </w:r>
    </w:p>
    <w:p w14:paraId="6F500F38" w14:textId="77777777" w:rsidR="00794ACC" w:rsidRPr="00794ACC" w:rsidRDefault="00794ACC" w:rsidP="00794ACC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794ACC">
        <w:rPr>
          <w:rFonts w:ascii="Arial" w:eastAsia="Times New Roman" w:hAnsi="Arial" w:cs="Arial"/>
          <w:lang w:eastAsia="en-CA"/>
        </w:rPr>
        <w:t> </w:t>
      </w:r>
    </w:p>
    <w:p w14:paraId="6D64D1C6" w14:textId="77777777" w:rsidR="00794ACC" w:rsidRPr="00794ACC" w:rsidRDefault="00794ACC" w:rsidP="00794ACC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794ACC">
        <w:rPr>
          <w:rFonts w:ascii="Arial" w:eastAsia="Times New Roman" w:hAnsi="Arial" w:cs="Arial"/>
          <w:lang w:eastAsia="en-CA"/>
        </w:rPr>
        <w:t>The organization wants to retain a public interest in the team while improving the team’s performance without rebuilding the entire team. A spot in the NBA finals while maintaining the number of regular-season wins would be ideal. </w:t>
      </w:r>
    </w:p>
    <w:p w14:paraId="1A608387" w14:textId="77777777" w:rsidR="00C46105" w:rsidRPr="000750EB" w:rsidRDefault="00C46105" w:rsidP="000750EB">
      <w:pPr>
        <w:spacing w:after="0" w:line="240" w:lineRule="auto"/>
        <w:rPr>
          <w:rFonts w:ascii="Arial" w:hAnsi="Arial" w:cs="Arial"/>
        </w:rPr>
      </w:pPr>
    </w:p>
    <w:p w14:paraId="273B6FFF" w14:textId="77777777" w:rsidR="000750EB" w:rsidRPr="000750EB" w:rsidRDefault="000750EB" w:rsidP="000750EB">
      <w:pPr>
        <w:spacing w:after="0" w:line="240" w:lineRule="auto"/>
      </w:pPr>
    </w:p>
    <w:p w14:paraId="7B4590AA" w14:textId="7EE4DFE1" w:rsidR="00E8671D" w:rsidRDefault="00E8671D" w:rsidP="00E8671D">
      <w:pPr>
        <w:pStyle w:val="NoSpacing"/>
        <w:rPr>
          <w:rFonts w:ascii="Arial" w:hAnsi="Arial" w:cs="Arial"/>
        </w:rPr>
      </w:pPr>
      <w:bookmarkStart w:id="11" w:name="_Toc66541199"/>
      <w:r>
        <w:rPr>
          <w:rStyle w:val="Heading1Char"/>
        </w:rPr>
        <w:t xml:space="preserve">2. </w:t>
      </w:r>
      <w:r w:rsidR="00EB2C5C">
        <w:rPr>
          <w:rStyle w:val="Heading1Char"/>
        </w:rPr>
        <w:t>Objectives</w:t>
      </w:r>
      <w:bookmarkEnd w:id="11"/>
      <w:r w:rsidRPr="000750EB">
        <w:rPr>
          <w:rFonts w:ascii="Arial" w:hAnsi="Arial" w:cs="Arial"/>
        </w:rPr>
        <w:tab/>
      </w:r>
    </w:p>
    <w:p w14:paraId="54FE514D" w14:textId="3B81EABD" w:rsidR="00E8671D" w:rsidRDefault="00E8671D" w:rsidP="00E8671D">
      <w:pPr>
        <w:pStyle w:val="NoSpacing"/>
        <w:rPr>
          <w:rFonts w:ascii="Arial" w:hAnsi="Arial" w:cs="Arial"/>
        </w:rPr>
      </w:pPr>
    </w:p>
    <w:p w14:paraId="4C462E5B" w14:textId="3B6D35D3" w:rsidR="00E8671D" w:rsidRPr="000750EB" w:rsidRDefault="00E8671D" w:rsidP="00E8671D">
      <w:pPr>
        <w:pStyle w:val="NoSpacing"/>
        <w:rPr>
          <w:rFonts w:ascii="Arial" w:hAnsi="Arial" w:cs="Arial"/>
        </w:rPr>
      </w:pPr>
      <w:r w:rsidRPr="000750EB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attain</w:t>
      </w:r>
      <w:r w:rsidRPr="000750EB">
        <w:rPr>
          <w:rFonts w:ascii="Arial" w:hAnsi="Arial" w:cs="Arial"/>
        </w:rPr>
        <w:t xml:space="preserve"> the requirements outlined by </w:t>
      </w:r>
      <w:r>
        <w:rPr>
          <w:rFonts w:ascii="Arial" w:hAnsi="Arial" w:cs="Arial"/>
        </w:rPr>
        <w:t xml:space="preserve">the </w:t>
      </w:r>
      <w:r w:rsidRPr="000750EB">
        <w:rPr>
          <w:rFonts w:ascii="Arial" w:hAnsi="Arial" w:cs="Arial"/>
        </w:rPr>
        <w:t xml:space="preserve">management, we are looking to determine what features affect team wins/losses and </w:t>
      </w:r>
      <w:r>
        <w:rPr>
          <w:rFonts w:ascii="Arial" w:hAnsi="Arial" w:cs="Arial"/>
        </w:rPr>
        <w:t xml:space="preserve">predict </w:t>
      </w:r>
      <w:r w:rsidRPr="000750EB">
        <w:rPr>
          <w:rFonts w:ascii="Arial" w:hAnsi="Arial" w:cs="Arial"/>
        </w:rPr>
        <w:t>how this can be improved/reduced through changes in the team’s roster.</w:t>
      </w:r>
      <w:r>
        <w:rPr>
          <w:rFonts w:ascii="Arial" w:hAnsi="Arial" w:cs="Arial"/>
        </w:rPr>
        <w:t xml:space="preserve"> </w:t>
      </w:r>
    </w:p>
    <w:p w14:paraId="0217207E" w14:textId="5EC56DD1" w:rsidR="00E8671D" w:rsidRDefault="00E8671D" w:rsidP="00E8671D">
      <w:pPr>
        <w:pStyle w:val="NoSpacing"/>
        <w:rPr>
          <w:rFonts w:ascii="Arial" w:hAnsi="Arial" w:cs="Arial"/>
        </w:rPr>
      </w:pPr>
    </w:p>
    <w:p w14:paraId="3C3CDCEF" w14:textId="2351132A" w:rsidR="003A26C5" w:rsidRPr="003E234F" w:rsidRDefault="003A26C5" w:rsidP="005D582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4B5CF7">
        <w:rPr>
          <w:rFonts w:ascii="Arial" w:hAnsi="Arial" w:cs="Arial"/>
        </w:rPr>
        <w:t xml:space="preserve">primary </w:t>
      </w:r>
      <w:r>
        <w:rPr>
          <w:rFonts w:ascii="Arial" w:hAnsi="Arial" w:cs="Arial"/>
        </w:rPr>
        <w:t>objective of this analysis is</w:t>
      </w:r>
      <w:r w:rsidR="004B5CF7">
        <w:rPr>
          <w:rFonts w:ascii="Arial" w:hAnsi="Arial" w:cs="Arial"/>
        </w:rPr>
        <w:t xml:space="preserve"> t</w:t>
      </w:r>
      <w:r w:rsidRPr="006E11BF">
        <w:rPr>
          <w:rFonts w:ascii="Arial" w:hAnsi="Arial" w:cs="Arial"/>
        </w:rPr>
        <w:t xml:space="preserve">o </w:t>
      </w:r>
      <w:r w:rsidRPr="003E234F">
        <w:rPr>
          <w:rFonts w:ascii="Arial" w:hAnsi="Arial" w:cs="Arial"/>
        </w:rPr>
        <w:t>determine wh</w:t>
      </w:r>
      <w:r w:rsidR="00EE377D">
        <w:rPr>
          <w:rFonts w:ascii="Arial" w:hAnsi="Arial" w:cs="Arial"/>
        </w:rPr>
        <w:t>ich</w:t>
      </w:r>
      <w:r w:rsidRPr="003E234F">
        <w:rPr>
          <w:rFonts w:ascii="Arial" w:hAnsi="Arial" w:cs="Arial"/>
        </w:rPr>
        <w:t xml:space="preserve"> features are important to the Toronto Raptors team to produce more wins in the regular season and the </w:t>
      </w:r>
      <w:r w:rsidR="004B5CF7" w:rsidRPr="003E234F">
        <w:rPr>
          <w:rFonts w:ascii="Arial" w:hAnsi="Arial" w:cs="Arial"/>
        </w:rPr>
        <w:t>playoffs.</w:t>
      </w:r>
      <w:r w:rsidRPr="003E234F">
        <w:rPr>
          <w:rFonts w:ascii="Arial" w:hAnsi="Arial" w:cs="Arial"/>
        </w:rPr>
        <w:t xml:space="preserve"> </w:t>
      </w:r>
    </w:p>
    <w:p w14:paraId="1F67D854" w14:textId="77777777" w:rsidR="004B5CF7" w:rsidRDefault="004B5CF7" w:rsidP="004B5CF7">
      <w:pPr>
        <w:pStyle w:val="ListParagraph"/>
        <w:rPr>
          <w:rFonts w:ascii="Arial" w:hAnsi="Arial" w:cs="Arial"/>
          <w:sz w:val="22"/>
          <w:szCs w:val="22"/>
        </w:rPr>
      </w:pPr>
    </w:p>
    <w:p w14:paraId="05F49997" w14:textId="0DA883BC" w:rsidR="003A26C5" w:rsidRPr="006E11BF" w:rsidRDefault="004B5CF7" w:rsidP="005D5822">
      <w:pPr>
        <w:rPr>
          <w:rFonts w:ascii="Arial" w:hAnsi="Arial" w:cs="Arial"/>
        </w:rPr>
      </w:pPr>
      <w:r w:rsidRPr="005D5822">
        <w:rPr>
          <w:rFonts w:ascii="Arial" w:hAnsi="Arial" w:cs="Arial"/>
        </w:rPr>
        <w:t xml:space="preserve">The secondary objective is to </w:t>
      </w:r>
      <w:r w:rsidR="003A26C5" w:rsidRPr="006E11BF">
        <w:rPr>
          <w:rFonts w:ascii="Arial" w:hAnsi="Arial" w:cs="Arial"/>
        </w:rPr>
        <w:t>review team players’ performance-to-cost effectiveness</w:t>
      </w:r>
      <w:r w:rsidRPr="005D5822">
        <w:rPr>
          <w:rFonts w:ascii="Arial" w:hAnsi="Arial" w:cs="Arial"/>
        </w:rPr>
        <w:t>.</w:t>
      </w:r>
      <w:r w:rsidR="003A26C5" w:rsidRPr="006E11BF">
        <w:rPr>
          <w:rFonts w:ascii="Arial" w:hAnsi="Arial" w:cs="Arial"/>
        </w:rPr>
        <w:t xml:space="preserve"> </w:t>
      </w:r>
    </w:p>
    <w:p w14:paraId="13B4E464" w14:textId="77777777" w:rsidR="003A26C5" w:rsidRPr="004B5CF7" w:rsidRDefault="003A26C5" w:rsidP="003A26C5">
      <w:pPr>
        <w:spacing w:after="0" w:line="240" w:lineRule="auto"/>
        <w:rPr>
          <w:rFonts w:ascii="Arial" w:hAnsi="Arial" w:cs="Arial"/>
        </w:rPr>
      </w:pPr>
    </w:p>
    <w:p w14:paraId="1DAA7C17" w14:textId="5F2C8FD2" w:rsidR="003A26C5" w:rsidRDefault="004B5CF7" w:rsidP="003A26C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scope of this analysis will be to focus</w:t>
      </w:r>
      <w:r w:rsidR="003A26C5">
        <w:rPr>
          <w:rFonts w:ascii="Arial" w:hAnsi="Arial" w:cs="Arial"/>
        </w:rPr>
        <w:t xml:space="preserve"> on the historical player data from 2005 to 2020 as this closely represent the players of the current era. </w:t>
      </w:r>
      <w:r w:rsidR="00A735F9" w:rsidRPr="00A735F9">
        <w:rPr>
          <w:rFonts w:ascii="Arial" w:hAnsi="Arial" w:cs="Arial"/>
        </w:rPr>
        <w:t>The performance baseline of the team and players will be established using the data for The Toronto Raptors 2019-2020 season. These statistics will be used to indicate performance features for the team and the individual players.</w:t>
      </w:r>
      <w:r w:rsidR="00A735F9">
        <w:rPr>
          <w:rFonts w:ascii="Arial" w:hAnsi="Arial" w:cs="Arial"/>
        </w:rPr>
        <w:t xml:space="preserve"> </w:t>
      </w:r>
    </w:p>
    <w:p w14:paraId="205B4A84" w14:textId="77777777" w:rsidR="00BB291C" w:rsidRDefault="00BB291C" w:rsidP="003A26C5">
      <w:pPr>
        <w:spacing w:after="0" w:line="240" w:lineRule="auto"/>
        <w:rPr>
          <w:rFonts w:ascii="Arial" w:hAnsi="Arial" w:cs="Arial"/>
        </w:rPr>
      </w:pPr>
    </w:p>
    <w:p w14:paraId="306734D4" w14:textId="77777777" w:rsidR="003A26C5" w:rsidRDefault="003A26C5" w:rsidP="003A26C5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simplify the analysis the following assumptions were made:</w:t>
      </w:r>
    </w:p>
    <w:p w14:paraId="026284E2" w14:textId="30D5EA8B" w:rsidR="003A26C5" w:rsidRDefault="003A26C5" w:rsidP="003A26C5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ED233D">
        <w:rPr>
          <w:rFonts w:ascii="Arial" w:hAnsi="Arial" w:cs="Arial"/>
          <w:sz w:val="22"/>
          <w:szCs w:val="22"/>
        </w:rPr>
        <w:t>Changes are only applied to the Toronto Raptors</w:t>
      </w:r>
      <w:r w:rsidR="00BB291C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t</w:t>
      </w:r>
      <w:r w:rsidRPr="00ED233D">
        <w:rPr>
          <w:rFonts w:ascii="Arial" w:hAnsi="Arial" w:cs="Arial"/>
          <w:sz w:val="22"/>
          <w:szCs w:val="22"/>
        </w:rPr>
        <w:t xml:space="preserve">he statistics from other teams are not </w:t>
      </w:r>
      <w:r>
        <w:rPr>
          <w:rFonts w:ascii="Arial" w:hAnsi="Arial" w:cs="Arial"/>
          <w:sz w:val="22"/>
          <w:szCs w:val="22"/>
        </w:rPr>
        <w:t xml:space="preserve">affected or </w:t>
      </w:r>
      <w:r w:rsidR="00BB291C">
        <w:rPr>
          <w:rFonts w:ascii="Arial" w:hAnsi="Arial" w:cs="Arial"/>
          <w:sz w:val="22"/>
          <w:szCs w:val="22"/>
        </w:rPr>
        <w:t>changed.</w:t>
      </w:r>
    </w:p>
    <w:p w14:paraId="189079BE" w14:textId="199394B0" w:rsidR="003A26C5" w:rsidRDefault="003A26C5" w:rsidP="003A26C5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Obtaining any players is up to the Raptors’ GM to determine if they will pursue the player via free agency, trading of players, </w:t>
      </w:r>
      <w:r w:rsidR="00BB291C">
        <w:rPr>
          <w:rFonts w:ascii="Arial" w:hAnsi="Arial" w:cs="Arial"/>
          <w:sz w:val="22"/>
          <w:szCs w:val="22"/>
        </w:rPr>
        <w:t>etc.</w:t>
      </w:r>
    </w:p>
    <w:p w14:paraId="799B24DF" w14:textId="7320C03E" w:rsidR="003A26C5" w:rsidRPr="00ED233D" w:rsidDel="004C3DD3" w:rsidRDefault="00BB291C" w:rsidP="003A26C5">
      <w:pPr>
        <w:pStyle w:val="ListParagraph"/>
        <w:numPr>
          <w:ilvl w:val="0"/>
          <w:numId w:val="10"/>
        </w:numPr>
        <w:rPr>
          <w:del w:id="12" w:author="Dennis" w:date="2021-03-13T14:22:00Z"/>
          <w:rFonts w:ascii="Arial" w:hAnsi="Arial" w:cs="Arial"/>
          <w:sz w:val="22"/>
          <w:szCs w:val="22"/>
        </w:rPr>
      </w:pPr>
      <w:del w:id="13" w:author="Dennis" w:date="2021-03-13T14:22:00Z">
        <w:r w:rsidDel="004C3DD3">
          <w:rPr>
            <w:rFonts w:ascii="Arial" w:hAnsi="Arial" w:cs="Arial"/>
            <w:sz w:val="22"/>
            <w:szCs w:val="22"/>
          </w:rPr>
          <w:delText xml:space="preserve">This analysis is being done solely for the upcoming </w:delText>
        </w:r>
        <w:r w:rsidR="004C3DD3" w:rsidDel="004C3DD3">
          <w:rPr>
            <w:rFonts w:ascii="Arial" w:hAnsi="Arial" w:cs="Arial"/>
            <w:sz w:val="22"/>
            <w:szCs w:val="22"/>
          </w:rPr>
          <w:delText xml:space="preserve">Raptors </w:delText>
        </w:r>
        <w:r w:rsidDel="004C3DD3">
          <w:rPr>
            <w:rFonts w:ascii="Arial" w:hAnsi="Arial" w:cs="Arial"/>
            <w:sz w:val="22"/>
            <w:szCs w:val="22"/>
          </w:rPr>
          <w:delText xml:space="preserve">2021-2022 </w:delText>
        </w:r>
        <w:r w:rsidR="004C3DD3" w:rsidDel="004C3DD3">
          <w:rPr>
            <w:rFonts w:ascii="Arial" w:hAnsi="Arial" w:cs="Arial"/>
            <w:sz w:val="22"/>
            <w:szCs w:val="22"/>
          </w:rPr>
          <w:delText xml:space="preserve">season </w:delText>
        </w:r>
        <w:r w:rsidDel="004C3DD3">
          <w:rPr>
            <w:rFonts w:ascii="Arial" w:hAnsi="Arial" w:cs="Arial"/>
            <w:sz w:val="22"/>
            <w:szCs w:val="22"/>
          </w:rPr>
          <w:delText>based on current data.</w:delText>
        </w:r>
      </w:del>
    </w:p>
    <w:p w14:paraId="5712DEB0" w14:textId="77777777" w:rsidR="003A26C5" w:rsidRDefault="003A26C5" w:rsidP="00E8671D">
      <w:pPr>
        <w:pStyle w:val="NoSpacing"/>
        <w:rPr>
          <w:ins w:id="14" w:author="Bhavika Patil" w:date="2021-03-12T20:25:00Z"/>
          <w:rFonts w:ascii="Arial" w:hAnsi="Arial" w:cs="Arial"/>
        </w:rPr>
      </w:pPr>
    </w:p>
    <w:p w14:paraId="1331DF05" w14:textId="77777777" w:rsidR="00E8671D" w:rsidRDefault="00E8671D" w:rsidP="000750EB">
      <w:pPr>
        <w:pStyle w:val="NoSpacing"/>
        <w:rPr>
          <w:ins w:id="15" w:author="Bhavika Patil" w:date="2021-03-12T20:25:00Z"/>
          <w:rStyle w:val="Heading1Char"/>
        </w:rPr>
      </w:pPr>
    </w:p>
    <w:p w14:paraId="776F1D4B" w14:textId="61A80571" w:rsidR="000750EB" w:rsidRDefault="00E8671D" w:rsidP="000750EB">
      <w:pPr>
        <w:pStyle w:val="NoSpacing"/>
        <w:rPr>
          <w:rFonts w:ascii="Arial" w:hAnsi="Arial" w:cs="Arial"/>
        </w:rPr>
      </w:pPr>
      <w:bookmarkStart w:id="16" w:name="_Toc66541200"/>
      <w:r>
        <w:rPr>
          <w:rStyle w:val="Heading1Char"/>
        </w:rPr>
        <w:t>3</w:t>
      </w:r>
      <w:r w:rsidR="00230489">
        <w:rPr>
          <w:rStyle w:val="Heading1Char"/>
        </w:rPr>
        <w:t>.</w:t>
      </w:r>
      <w:r w:rsidR="00BF3C8A">
        <w:rPr>
          <w:rStyle w:val="Heading1Char"/>
        </w:rPr>
        <w:t xml:space="preserve"> </w:t>
      </w:r>
      <w:r>
        <w:rPr>
          <w:rStyle w:val="Heading1Char"/>
        </w:rPr>
        <w:t>Data</w:t>
      </w:r>
      <w:bookmarkEnd w:id="16"/>
      <w:r w:rsidR="000750EB" w:rsidRPr="000750EB">
        <w:rPr>
          <w:rFonts w:ascii="Arial" w:hAnsi="Arial" w:cs="Arial"/>
        </w:rPr>
        <w:tab/>
      </w:r>
    </w:p>
    <w:p w14:paraId="7D3F3FEB" w14:textId="2F176CFF" w:rsidR="000750EB" w:rsidRDefault="000750EB" w:rsidP="000750EB">
      <w:pPr>
        <w:pStyle w:val="NoSpacing"/>
        <w:rPr>
          <w:rFonts w:ascii="Arial" w:hAnsi="Arial" w:cs="Arial"/>
        </w:rPr>
      </w:pPr>
    </w:p>
    <w:p w14:paraId="30BD4296" w14:textId="2D6B4C88" w:rsidR="00EB2C5C" w:rsidRDefault="00EB2C5C" w:rsidP="00EB2C5C">
      <w:pPr>
        <w:pStyle w:val="Heading3"/>
      </w:pPr>
      <w:bookmarkStart w:id="17" w:name="_Toc66541201"/>
      <w:r>
        <w:t xml:space="preserve">3.1 Gathering data – </w:t>
      </w:r>
      <w:proofErr w:type="spellStart"/>
      <w:r>
        <w:t>nba</w:t>
      </w:r>
      <w:proofErr w:type="spellEnd"/>
      <w:r>
        <w:t xml:space="preserve"> </w:t>
      </w:r>
      <w:proofErr w:type="spellStart"/>
      <w:r>
        <w:t>api</w:t>
      </w:r>
      <w:bookmarkEnd w:id="17"/>
      <w:proofErr w:type="spellEnd"/>
      <w:r>
        <w:t xml:space="preserve"> </w:t>
      </w:r>
    </w:p>
    <w:p w14:paraId="70A31118" w14:textId="77777777" w:rsidR="00EB2C5C" w:rsidRDefault="00EB2C5C" w:rsidP="000750EB">
      <w:pPr>
        <w:pStyle w:val="NoSpacing"/>
        <w:rPr>
          <w:rFonts w:ascii="Arial" w:hAnsi="Arial" w:cs="Arial"/>
        </w:rPr>
      </w:pPr>
    </w:p>
    <w:p w14:paraId="35126551" w14:textId="28545289" w:rsidR="000750EB" w:rsidDel="00ED233D" w:rsidRDefault="000750EB" w:rsidP="00EB2C5C">
      <w:pPr>
        <w:pStyle w:val="NormalWeb"/>
        <w:numPr>
          <w:ilvl w:val="0"/>
          <w:numId w:val="2"/>
        </w:numPr>
        <w:spacing w:before="0" w:beforeAutospacing="0" w:after="0" w:afterAutospacing="0" w:line="276" w:lineRule="atLeast"/>
        <w:textAlignment w:val="baseline"/>
        <w:rPr>
          <w:del w:id="18" w:author="Dennis" w:date="2021-03-09T01:14:00Z"/>
          <w:rFonts w:ascii="Tahoma" w:hAnsi="Tahoma" w:cs="Tahoma"/>
          <w:color w:val="000000"/>
          <w:sz w:val="20"/>
          <w:szCs w:val="20"/>
        </w:rPr>
      </w:pPr>
      <w:del w:id="19" w:author="Dennis" w:date="2021-03-09T01:14:00Z">
        <w:r w:rsidDel="00ED233D">
          <w:rPr>
            <w:rFonts w:ascii="Tahoma" w:hAnsi="Tahoma" w:cs="Tahoma"/>
            <w:color w:val="000000"/>
            <w:sz w:val="20"/>
            <w:szCs w:val="20"/>
          </w:rPr>
          <w:delText xml:space="preserve">Is it predictive or descriptive? </w:delText>
        </w:r>
      </w:del>
    </w:p>
    <w:p w14:paraId="1DC5B649" w14:textId="6DCDFA07" w:rsidR="000750EB" w:rsidDel="00ED233D" w:rsidRDefault="000750EB" w:rsidP="00EB2C5C">
      <w:pPr>
        <w:pStyle w:val="NormalWeb"/>
        <w:numPr>
          <w:ilvl w:val="0"/>
          <w:numId w:val="2"/>
        </w:numPr>
        <w:spacing w:before="0" w:beforeAutospacing="0" w:after="0" w:afterAutospacing="0" w:line="276" w:lineRule="atLeast"/>
        <w:textAlignment w:val="baseline"/>
        <w:rPr>
          <w:del w:id="20" w:author="Dennis" w:date="2021-03-09T01:14:00Z"/>
          <w:rFonts w:ascii="Tahoma" w:hAnsi="Tahoma" w:cs="Tahoma"/>
          <w:color w:val="000000"/>
          <w:sz w:val="20"/>
          <w:szCs w:val="20"/>
        </w:rPr>
      </w:pPr>
      <w:del w:id="21" w:author="Dennis" w:date="2021-03-09T01:14:00Z">
        <w:r w:rsidDel="00ED233D">
          <w:rPr>
            <w:rFonts w:ascii="Tahoma" w:hAnsi="Tahoma" w:cs="Tahoma"/>
            <w:color w:val="000000"/>
            <w:sz w:val="20"/>
            <w:szCs w:val="20"/>
          </w:rPr>
          <w:delText>Is it retrospective or forward-looking?</w:delText>
        </w:r>
      </w:del>
    </w:p>
    <w:p w14:paraId="44EED8EC" w14:textId="281C9994" w:rsidR="000750EB" w:rsidDel="00ED233D" w:rsidRDefault="000750EB" w:rsidP="00EB2C5C">
      <w:pPr>
        <w:pStyle w:val="NormalWeb"/>
        <w:numPr>
          <w:ilvl w:val="0"/>
          <w:numId w:val="2"/>
        </w:numPr>
        <w:spacing w:before="0" w:beforeAutospacing="0" w:after="0" w:afterAutospacing="0" w:line="276" w:lineRule="atLeast"/>
        <w:textAlignment w:val="baseline"/>
        <w:rPr>
          <w:del w:id="22" w:author="Dennis" w:date="2021-03-09T01:14:00Z"/>
          <w:rFonts w:ascii="Tahoma" w:hAnsi="Tahoma" w:cs="Tahoma"/>
          <w:color w:val="000000"/>
          <w:sz w:val="20"/>
          <w:szCs w:val="20"/>
        </w:rPr>
      </w:pPr>
      <w:del w:id="23" w:author="Dennis" w:date="2021-03-09T01:14:00Z">
        <w:r w:rsidDel="00ED233D">
          <w:rPr>
            <w:rFonts w:ascii="Tahoma" w:hAnsi="Tahoma" w:cs="Tahoma"/>
            <w:color w:val="000000"/>
            <w:sz w:val="20"/>
            <w:szCs w:val="20"/>
          </w:rPr>
          <w:delText>What is the main outcome variable(s)?</w:delText>
        </w:r>
      </w:del>
    </w:p>
    <w:p w14:paraId="36FE0F1D" w14:textId="6C3C8EAA" w:rsidR="000750EB" w:rsidDel="00ED233D" w:rsidRDefault="000750EB" w:rsidP="00EB2C5C">
      <w:pPr>
        <w:pStyle w:val="NoSpacing"/>
        <w:rPr>
          <w:del w:id="24" w:author="Dennis" w:date="2021-03-09T01:14:00Z"/>
          <w:rFonts w:ascii="Arial" w:hAnsi="Arial" w:cs="Arial"/>
        </w:rPr>
      </w:pPr>
    </w:p>
    <w:p w14:paraId="6A565C0A" w14:textId="6A3A1008" w:rsidR="009E4DEA" w:rsidDel="00ED233D" w:rsidRDefault="009E4DEA" w:rsidP="00EB2C5C">
      <w:pPr>
        <w:pStyle w:val="NoSpacing"/>
        <w:rPr>
          <w:del w:id="25" w:author="Dennis" w:date="2021-03-09T01:14:00Z"/>
          <w:rFonts w:ascii="Arial" w:hAnsi="Arial" w:cs="Arial"/>
        </w:rPr>
      </w:pPr>
    </w:p>
    <w:p w14:paraId="6BB5382B" w14:textId="508601E9" w:rsidR="000750EB" w:rsidDel="00ED233D" w:rsidRDefault="000750EB" w:rsidP="00EB2C5C">
      <w:pPr>
        <w:pStyle w:val="NoSpacing"/>
        <w:rPr>
          <w:del w:id="26" w:author="Dennis" w:date="2021-03-09T01:14:00Z"/>
          <w:rFonts w:ascii="Arial" w:hAnsi="Arial" w:cs="Arial"/>
        </w:rPr>
      </w:pPr>
    </w:p>
    <w:p w14:paraId="6110961C" w14:textId="5076345F" w:rsidR="004F423D" w:rsidRDefault="004F15B3" w:rsidP="00EB2C5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The data for this analysis is hosted by </w:t>
      </w:r>
      <w:hyperlink r:id="rId14" w:history="1">
        <w:r w:rsidRPr="00FD1D89">
          <w:rPr>
            <w:rStyle w:val="Hyperlink"/>
            <w:rFonts w:ascii="Arial" w:hAnsi="Arial" w:cs="Arial"/>
          </w:rPr>
          <w:t>nba.com</w:t>
        </w:r>
      </w:hyperlink>
      <w:r>
        <w:rPr>
          <w:rFonts w:ascii="Arial" w:hAnsi="Arial" w:cs="Arial"/>
        </w:rPr>
        <w:t xml:space="preserve">; </w:t>
      </w:r>
      <w:r w:rsidR="006850E1">
        <w:rPr>
          <w:rFonts w:ascii="Arial" w:hAnsi="Arial" w:cs="Arial"/>
        </w:rPr>
        <w:t xml:space="preserve">It is made available via webservices through </w:t>
      </w:r>
      <w:hyperlink r:id="rId15" w:history="1">
        <w:r w:rsidR="006850E1" w:rsidRPr="00FD1D89">
          <w:rPr>
            <w:rStyle w:val="Hyperlink"/>
            <w:rFonts w:ascii="Arial" w:hAnsi="Arial" w:cs="Arial"/>
          </w:rPr>
          <w:t>stats.nba.com</w:t>
        </w:r>
      </w:hyperlink>
      <w:r w:rsidR="006850E1">
        <w:rPr>
          <w:rFonts w:ascii="Arial" w:hAnsi="Arial" w:cs="Arial"/>
        </w:rPr>
        <w:t xml:space="preserve">. </w:t>
      </w:r>
      <w:proofErr w:type="spellStart"/>
      <w:r w:rsidR="001E778B" w:rsidRPr="001E778B">
        <w:rPr>
          <w:rFonts w:ascii="Arial" w:hAnsi="Arial" w:cs="Arial"/>
        </w:rPr>
        <w:t>nba_api</w:t>
      </w:r>
      <w:proofErr w:type="spellEnd"/>
      <w:r>
        <w:rPr>
          <w:rFonts w:ascii="Arial" w:hAnsi="Arial" w:cs="Arial"/>
        </w:rPr>
        <w:t xml:space="preserve"> </w:t>
      </w:r>
      <w:r w:rsidR="006850E1">
        <w:rPr>
          <w:rFonts w:ascii="Arial" w:hAnsi="Arial" w:cs="Arial"/>
        </w:rPr>
        <w:t xml:space="preserve">is an open access API client library </w:t>
      </w:r>
      <w:r>
        <w:rPr>
          <w:rFonts w:ascii="Arial" w:hAnsi="Arial" w:cs="Arial"/>
        </w:rPr>
        <w:t>for Python</w:t>
      </w:r>
      <w:r w:rsidR="001E778B" w:rsidRPr="001E77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developed by </w:t>
      </w:r>
      <w:proofErr w:type="spellStart"/>
      <w:r>
        <w:rPr>
          <w:rFonts w:ascii="Arial" w:hAnsi="Arial" w:cs="Arial"/>
        </w:rPr>
        <w:t>Swar</w:t>
      </w:r>
      <w:proofErr w:type="spellEnd"/>
      <w:r>
        <w:rPr>
          <w:rFonts w:ascii="Arial" w:hAnsi="Arial" w:cs="Arial"/>
        </w:rPr>
        <w:t xml:space="preserve"> Patel</w:t>
      </w:r>
      <w:r w:rsidR="001E778B">
        <w:rPr>
          <w:rFonts w:ascii="Arial" w:hAnsi="Arial" w:cs="Arial"/>
        </w:rPr>
        <w:t>.</w:t>
      </w:r>
      <w:r w:rsidR="006850E1">
        <w:rPr>
          <w:rFonts w:ascii="Arial" w:hAnsi="Arial" w:cs="Arial"/>
        </w:rPr>
        <w:t xml:space="preserve"> </w:t>
      </w:r>
      <w:r w:rsidR="001E778B">
        <w:rPr>
          <w:rFonts w:ascii="Arial" w:hAnsi="Arial" w:cs="Arial"/>
        </w:rPr>
        <w:t>There are more than 250 endpoints</w:t>
      </w:r>
      <w:r w:rsidR="003A6ACD">
        <w:rPr>
          <w:rFonts w:ascii="Arial" w:hAnsi="Arial" w:cs="Arial"/>
        </w:rPr>
        <w:t xml:space="preserve"> (the method to request information through the </w:t>
      </w:r>
      <w:r w:rsidR="004F423D">
        <w:rPr>
          <w:rFonts w:ascii="Arial" w:hAnsi="Arial" w:cs="Arial"/>
        </w:rPr>
        <w:t xml:space="preserve">API) </w:t>
      </w:r>
      <w:r w:rsidR="006850E1">
        <w:rPr>
          <w:rFonts w:ascii="Arial" w:hAnsi="Arial" w:cs="Arial"/>
        </w:rPr>
        <w:t>available</w:t>
      </w:r>
      <w:r w:rsidR="001E778B">
        <w:rPr>
          <w:rFonts w:ascii="Arial" w:hAnsi="Arial" w:cs="Arial"/>
        </w:rPr>
        <w:t xml:space="preserve">.  </w:t>
      </w:r>
    </w:p>
    <w:p w14:paraId="06069874" w14:textId="77777777" w:rsidR="000750EB" w:rsidRPr="000750EB" w:rsidRDefault="000750EB" w:rsidP="000750EB">
      <w:pPr>
        <w:spacing w:after="0" w:line="240" w:lineRule="auto"/>
        <w:rPr>
          <w:rFonts w:ascii="Arial" w:hAnsi="Arial" w:cs="Arial"/>
        </w:rPr>
      </w:pPr>
    </w:p>
    <w:p w14:paraId="2BF996CA" w14:textId="1E55484B" w:rsidR="000750EB" w:rsidRDefault="009E4DEA" w:rsidP="00EB2C5C">
      <w:pPr>
        <w:pStyle w:val="Heading4"/>
      </w:pPr>
      <w:r>
        <w:t xml:space="preserve">Understanding the </w:t>
      </w:r>
      <w:r w:rsidR="000750EB" w:rsidRPr="000750EB">
        <w:t>Data</w:t>
      </w:r>
      <w:r w:rsidR="007D3EF8">
        <w:t xml:space="preserve"> - </w:t>
      </w:r>
      <w:proofErr w:type="spellStart"/>
      <w:r w:rsidR="007D3EF8">
        <w:t>PlayerGameLogs</w:t>
      </w:r>
      <w:proofErr w:type="spellEnd"/>
      <w:r w:rsidR="000750EB" w:rsidRPr="000750EB">
        <w:tab/>
      </w:r>
    </w:p>
    <w:p w14:paraId="1422AFFD" w14:textId="75A3A230" w:rsidR="000750EB" w:rsidRDefault="000750EB" w:rsidP="000750EB">
      <w:pPr>
        <w:spacing w:after="0" w:line="240" w:lineRule="auto"/>
        <w:rPr>
          <w:rFonts w:ascii="Arial" w:hAnsi="Arial" w:cs="Arial"/>
        </w:rPr>
      </w:pPr>
    </w:p>
    <w:p w14:paraId="0E179AB0" w14:textId="2AAAEDF5" w:rsidR="006D36BD" w:rsidRPr="00EB2C5C" w:rsidRDefault="00335392" w:rsidP="00EB2C5C">
      <w:pPr>
        <w:rPr>
          <w:rFonts w:ascii="Arial" w:hAnsi="Arial" w:cs="Arial"/>
        </w:rPr>
      </w:pPr>
      <w:proofErr w:type="spellStart"/>
      <w:r w:rsidRPr="00EB2C5C">
        <w:rPr>
          <w:rFonts w:ascii="Arial" w:hAnsi="Arial" w:cs="Arial"/>
        </w:rPr>
        <w:t>PlayerGameLogs</w:t>
      </w:r>
      <w:proofErr w:type="spellEnd"/>
      <w:r w:rsidRPr="00EB2C5C">
        <w:rPr>
          <w:rFonts w:ascii="Arial" w:hAnsi="Arial" w:cs="Arial"/>
        </w:rPr>
        <w:t xml:space="preserve"> endpoint gathered the statistical </w:t>
      </w:r>
      <w:r w:rsidR="003739E4" w:rsidRPr="00EB2C5C">
        <w:rPr>
          <w:rFonts w:ascii="Arial" w:hAnsi="Arial" w:cs="Arial"/>
        </w:rPr>
        <w:t xml:space="preserve">data </w:t>
      </w:r>
      <w:r w:rsidRPr="00EB2C5C">
        <w:rPr>
          <w:rFonts w:ascii="Arial" w:hAnsi="Arial" w:cs="Arial"/>
        </w:rPr>
        <w:t>of each player in each game by season (figure 1)</w:t>
      </w:r>
      <w:r w:rsidR="00A85638" w:rsidRPr="00EB2C5C">
        <w:rPr>
          <w:rFonts w:ascii="Arial" w:hAnsi="Arial" w:cs="Arial"/>
        </w:rPr>
        <w:t xml:space="preserve">. This </w:t>
      </w:r>
      <w:r w:rsidR="00BF3C8A" w:rsidRPr="00EB2C5C">
        <w:rPr>
          <w:rFonts w:ascii="Arial" w:hAnsi="Arial" w:cs="Arial"/>
        </w:rPr>
        <w:t>consist</w:t>
      </w:r>
      <w:r w:rsidR="008A458E">
        <w:rPr>
          <w:rFonts w:ascii="Arial" w:hAnsi="Arial" w:cs="Arial"/>
        </w:rPr>
        <w:t>s</w:t>
      </w:r>
      <w:r w:rsidR="00BF3C8A" w:rsidRPr="00EB2C5C">
        <w:rPr>
          <w:rFonts w:ascii="Arial" w:hAnsi="Arial" w:cs="Arial"/>
        </w:rPr>
        <w:t xml:space="preserve"> of </w:t>
      </w:r>
      <w:r w:rsidR="006D36BD" w:rsidRPr="00EB2C5C">
        <w:rPr>
          <w:rFonts w:ascii="Arial" w:hAnsi="Arial" w:cs="Arial"/>
        </w:rPr>
        <w:t xml:space="preserve">34 </w:t>
      </w:r>
      <w:r w:rsidR="00BF3C8A" w:rsidRPr="00EB2C5C">
        <w:rPr>
          <w:rFonts w:ascii="Arial" w:hAnsi="Arial" w:cs="Arial"/>
        </w:rPr>
        <w:t>possible features from the year 1946 to the present</w:t>
      </w:r>
      <w:r w:rsidR="00396CC3" w:rsidRPr="00EB2C5C">
        <w:rPr>
          <w:rFonts w:ascii="Arial" w:hAnsi="Arial" w:cs="Arial"/>
        </w:rPr>
        <w:t xml:space="preserve"> </w:t>
      </w:r>
      <w:r w:rsidR="006D36BD" w:rsidRPr="00EB2C5C">
        <w:rPr>
          <w:rFonts w:ascii="Arial" w:hAnsi="Arial" w:cs="Arial"/>
        </w:rPr>
        <w:t xml:space="preserve">day </w:t>
      </w:r>
      <w:r w:rsidR="00396CC3" w:rsidRPr="00EB2C5C">
        <w:rPr>
          <w:rFonts w:ascii="Arial" w:hAnsi="Arial" w:cs="Arial"/>
        </w:rPr>
        <w:t xml:space="preserve">for </w:t>
      </w:r>
      <w:r w:rsidR="008A458E">
        <w:rPr>
          <w:rFonts w:ascii="Arial" w:hAnsi="Arial" w:cs="Arial"/>
        </w:rPr>
        <w:t>roughly 1.3 million</w:t>
      </w:r>
      <w:r w:rsidR="00396CC3" w:rsidRPr="00EB2C5C">
        <w:rPr>
          <w:rFonts w:ascii="Arial" w:hAnsi="Arial" w:cs="Arial"/>
        </w:rPr>
        <w:t xml:space="preserve"> records.</w:t>
      </w:r>
      <w:r w:rsidR="00C0458A">
        <w:rPr>
          <w:rFonts w:ascii="Arial" w:hAnsi="Arial" w:cs="Arial"/>
        </w:rPr>
        <w:t xml:space="preserve"> Th</w:t>
      </w:r>
      <w:r w:rsidR="00187ACA">
        <w:rPr>
          <w:rFonts w:ascii="Arial" w:hAnsi="Arial" w:cs="Arial"/>
        </w:rPr>
        <w:t xml:space="preserve">is is </w:t>
      </w:r>
      <w:r w:rsidR="00471649">
        <w:rPr>
          <w:rFonts w:ascii="Arial" w:hAnsi="Arial" w:cs="Arial"/>
        </w:rPr>
        <w:t xml:space="preserve">a </w:t>
      </w:r>
      <w:r w:rsidR="00187ACA">
        <w:rPr>
          <w:rFonts w:ascii="Arial" w:hAnsi="Arial" w:cs="Arial"/>
        </w:rPr>
        <w:t>live data</w:t>
      </w:r>
      <w:r w:rsidR="00471649">
        <w:rPr>
          <w:rFonts w:ascii="Arial" w:hAnsi="Arial" w:cs="Arial"/>
        </w:rPr>
        <w:t>set</w:t>
      </w:r>
      <w:r w:rsidR="00187ACA">
        <w:rPr>
          <w:rFonts w:ascii="Arial" w:hAnsi="Arial" w:cs="Arial"/>
        </w:rPr>
        <w:t xml:space="preserve"> which is updated </w:t>
      </w:r>
      <w:r w:rsidR="00920152">
        <w:rPr>
          <w:rFonts w:ascii="Arial" w:hAnsi="Arial" w:cs="Arial"/>
        </w:rPr>
        <w:t>periodically</w:t>
      </w:r>
      <w:r w:rsidR="00187ACA">
        <w:rPr>
          <w:rFonts w:ascii="Arial" w:hAnsi="Arial" w:cs="Arial"/>
        </w:rPr>
        <w:t>.</w:t>
      </w:r>
    </w:p>
    <w:p w14:paraId="3146B3E0" w14:textId="243DEB28" w:rsidR="00A85638" w:rsidRDefault="00A85638" w:rsidP="00A85638">
      <w:pPr>
        <w:rPr>
          <w:rFonts w:ascii="Arial" w:hAnsi="Arial" w:cs="Arial"/>
        </w:rPr>
      </w:pPr>
    </w:p>
    <w:p w14:paraId="76732FF4" w14:textId="38F0408F" w:rsidR="006A0DB4" w:rsidRPr="00A85638" w:rsidRDefault="006A0DB4" w:rsidP="00A85638">
      <w:pPr>
        <w:rPr>
          <w:rFonts w:ascii="Arial" w:hAnsi="Arial" w:cs="Arial"/>
        </w:rPr>
      </w:pPr>
      <w:r w:rsidRPr="006D36BD">
        <w:rPr>
          <w:rFonts w:ascii="Arial" w:hAnsi="Arial" w:cs="Arial"/>
          <w:i/>
          <w:iCs/>
          <w:noProof/>
        </w:rPr>
        <w:drawing>
          <wp:inline distT="0" distB="0" distL="0" distR="0" wp14:anchorId="73E974E7" wp14:editId="038786BE">
            <wp:extent cx="5943600" cy="116135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488F" w14:textId="619F48AC" w:rsidR="006D36BD" w:rsidRPr="0056492C" w:rsidRDefault="006D36BD" w:rsidP="0056492C">
      <w:pPr>
        <w:pStyle w:val="Caption"/>
        <w:rPr>
          <w:rFonts w:ascii="Arial" w:hAnsi="Arial" w:cs="Arial"/>
        </w:rPr>
      </w:pPr>
      <w:bookmarkStart w:id="27" w:name="_Toc66541188"/>
      <w:r w:rsidRPr="0056492C">
        <w:t xml:space="preserve">Figure </w:t>
      </w:r>
      <w:r w:rsidR="0066531C">
        <w:fldChar w:fldCharType="begin"/>
      </w:r>
      <w:r w:rsidR="0066531C">
        <w:instrText xml:space="preserve"> SEQ Figure \* ARABIC </w:instrText>
      </w:r>
      <w:r w:rsidR="0066531C">
        <w:fldChar w:fldCharType="separate"/>
      </w:r>
      <w:r w:rsidR="006A0DB4">
        <w:rPr>
          <w:noProof/>
        </w:rPr>
        <w:t>1</w:t>
      </w:r>
      <w:r w:rsidR="0066531C">
        <w:rPr>
          <w:noProof/>
        </w:rPr>
        <w:fldChar w:fldCharType="end"/>
      </w:r>
      <w:r w:rsidRPr="0056492C">
        <w:t xml:space="preserve"> Example </w:t>
      </w:r>
      <w:proofErr w:type="spellStart"/>
      <w:r w:rsidRPr="0056492C">
        <w:t>PlayerGameLogs</w:t>
      </w:r>
      <w:proofErr w:type="spellEnd"/>
      <w:r w:rsidRPr="0056492C">
        <w:t xml:space="preserve"> data subset</w:t>
      </w:r>
      <w:bookmarkEnd w:id="27"/>
    </w:p>
    <w:p w14:paraId="4063B8E7" w14:textId="77777777" w:rsidR="000A4D9D" w:rsidRDefault="000A4D9D" w:rsidP="006D36BD">
      <w:pPr>
        <w:rPr>
          <w:rFonts w:ascii="Arial" w:hAnsi="Arial" w:cs="Arial"/>
        </w:rPr>
      </w:pPr>
    </w:p>
    <w:p w14:paraId="0026CC7C" w14:textId="4451A611" w:rsidR="0066634E" w:rsidRDefault="0059031E" w:rsidP="006D36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Feature WL </w:t>
      </w:r>
      <w:r w:rsidR="00E90A3C">
        <w:rPr>
          <w:rFonts w:ascii="Arial" w:hAnsi="Arial" w:cs="Arial"/>
        </w:rPr>
        <w:t xml:space="preserve">in the </w:t>
      </w:r>
      <w:r>
        <w:rPr>
          <w:rFonts w:ascii="Arial" w:hAnsi="Arial" w:cs="Arial"/>
        </w:rPr>
        <w:t>above</w:t>
      </w:r>
      <w:r w:rsidR="00E90A3C">
        <w:rPr>
          <w:rFonts w:ascii="Arial" w:hAnsi="Arial" w:cs="Arial"/>
        </w:rPr>
        <w:t xml:space="preserve"> f</w:t>
      </w:r>
      <w:r>
        <w:rPr>
          <w:rFonts w:ascii="Arial" w:hAnsi="Arial" w:cs="Arial"/>
        </w:rPr>
        <w:t xml:space="preserve">igure indicates win or loss of the game. As an exercise of this analysis, the win or loss is to be predicted based on players’ </w:t>
      </w:r>
      <w:r w:rsidR="00575E33">
        <w:rPr>
          <w:rFonts w:ascii="Arial" w:hAnsi="Arial" w:cs="Arial"/>
        </w:rPr>
        <w:t>performances,</w:t>
      </w:r>
      <w:r>
        <w:rPr>
          <w:rFonts w:ascii="Arial" w:hAnsi="Arial" w:cs="Arial"/>
        </w:rPr>
        <w:t xml:space="preserve"> which makes WL the target feature.</w:t>
      </w:r>
      <w:r w:rsidR="00D74601">
        <w:rPr>
          <w:rFonts w:ascii="Arial" w:hAnsi="Arial" w:cs="Arial"/>
        </w:rPr>
        <w:t xml:space="preserve"> C</w:t>
      </w:r>
      <w:r w:rsidR="006D36BD">
        <w:rPr>
          <w:rFonts w:ascii="Arial" w:hAnsi="Arial" w:cs="Arial"/>
        </w:rPr>
        <w:t xml:space="preserve">lassification models such as Logistic Regression, Decision Tree, or Random Forest will be applied for </w:t>
      </w:r>
      <w:r w:rsidR="00D74601">
        <w:rPr>
          <w:rFonts w:ascii="Arial" w:hAnsi="Arial" w:cs="Arial"/>
        </w:rPr>
        <w:t xml:space="preserve">the </w:t>
      </w:r>
      <w:r w:rsidR="006D36BD">
        <w:rPr>
          <w:rFonts w:ascii="Arial" w:hAnsi="Arial" w:cs="Arial"/>
        </w:rPr>
        <w:t xml:space="preserve">analysis. </w:t>
      </w:r>
    </w:p>
    <w:p w14:paraId="119F1617" w14:textId="77777777" w:rsidR="0066634E" w:rsidRDefault="0066634E" w:rsidP="006D36BD">
      <w:pPr>
        <w:rPr>
          <w:rFonts w:ascii="Arial" w:hAnsi="Arial" w:cs="Aria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419"/>
        <w:gridCol w:w="1229"/>
        <w:gridCol w:w="1388"/>
        <w:gridCol w:w="4314"/>
      </w:tblGrid>
      <w:tr w:rsidR="0066634E" w:rsidRPr="00AB59E5" w14:paraId="4D5E18B5" w14:textId="77777777" w:rsidTr="0066634E">
        <w:tc>
          <w:tcPr>
            <w:tcW w:w="1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3BB908C1" w14:textId="3B2BC7E7" w:rsidR="0066634E" w:rsidRPr="00AB59E5" w:rsidRDefault="00856C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Feature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4491A257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Data Type</w:t>
            </w:r>
          </w:p>
        </w:tc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220DAF5C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Example value</w:t>
            </w:r>
          </w:p>
        </w:tc>
        <w:tc>
          <w:tcPr>
            <w:tcW w:w="2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020D2867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 xml:space="preserve">Comments / Definitions </w:t>
            </w:r>
          </w:p>
          <w:p w14:paraId="4DD3B1F0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</w:tr>
      <w:tr w:rsidR="0066634E" w:rsidRPr="00AB59E5" w14:paraId="29D29D69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2DE6C467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SEASON_YEAR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9656F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507C6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2015-16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81677" w14:textId="0474194D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NBA season</w:t>
            </w:r>
            <w:r w:rsidR="00E20B4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 year</w:t>
            </w:r>
          </w:p>
        </w:tc>
      </w:tr>
      <w:tr w:rsidR="0066634E" w:rsidRPr="00AB59E5" w14:paraId="653EC738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0FED983E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PLAYER_ID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646DC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93294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202710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E60445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Player Unique ID</w:t>
            </w:r>
          </w:p>
        </w:tc>
      </w:tr>
      <w:tr w:rsidR="0066634E" w:rsidRPr="00AB59E5" w14:paraId="24BC6A2D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346DAECC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PLAYER_NAME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7A0D2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19AE3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Jimmy Butler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FE762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Player name</w:t>
            </w:r>
          </w:p>
        </w:tc>
      </w:tr>
      <w:tr w:rsidR="0066634E" w:rsidRPr="00AB59E5" w14:paraId="5C6AEF6F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6B421670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TEAM_ID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3BB93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BIG 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1FDE07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1610612741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59466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Team Unique ID</w:t>
            </w:r>
          </w:p>
        </w:tc>
      </w:tr>
      <w:tr w:rsidR="0066634E" w:rsidRPr="00AB59E5" w14:paraId="4013AE58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0D706220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TEAM_ABBREVIATION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10F36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615D31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CHI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0DAB8" w14:textId="2FA6CFC8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Team</w:t>
            </w:r>
            <w:r w:rsidR="00E20B4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’s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 </w:t>
            </w:r>
            <w:r w:rsidR="00E20B4B"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3-character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 abbreviation</w:t>
            </w:r>
          </w:p>
        </w:tc>
      </w:tr>
      <w:tr w:rsidR="0066634E" w:rsidRPr="00AB59E5" w14:paraId="7D7FE054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4E143637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lastRenderedPageBreak/>
              <w:t>TEAM_NAME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0CA6C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28766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Chicago Bulls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118C3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Team name</w:t>
            </w:r>
          </w:p>
        </w:tc>
      </w:tr>
      <w:tr w:rsidR="0066634E" w:rsidRPr="00AB59E5" w14:paraId="14843842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2DCE0182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GAME_ID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CAFF7" w14:textId="77777777" w:rsidR="0066634E" w:rsidRPr="003C12A0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78B79" w14:textId="77777777" w:rsidR="0066634E" w:rsidRPr="003C12A0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0011500103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E5448" w14:textId="19C8A5D1" w:rsidR="0066634E" w:rsidRPr="003C12A0" w:rsidRDefault="003C12A0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Unique ID for the game</w:t>
            </w:r>
          </w:p>
        </w:tc>
      </w:tr>
      <w:tr w:rsidR="0066634E" w:rsidRPr="00AB59E5" w14:paraId="3614F6C7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2F6EF73F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GAME_DATE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FF95D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DATETIME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E3795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2015-10-23T00:00:00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71DF5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Date/Time game is played</w:t>
            </w:r>
          </w:p>
        </w:tc>
      </w:tr>
      <w:tr w:rsidR="0066634E" w:rsidRPr="00AB59E5" w14:paraId="7BBD31C1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5D4C01AA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MATCHUP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8BAA3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4CDDED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CHI vs. DAL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A975B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Teams featured in the game</w:t>
            </w:r>
          </w:p>
        </w:tc>
      </w:tr>
      <w:tr w:rsidR="0066634E" w:rsidRPr="00AB59E5" w14:paraId="2C8085C3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242AC60E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WL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CD431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50BC1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W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0CE8C" w14:textId="39AD4027" w:rsidR="0066634E" w:rsidRPr="00AB59E5" w:rsidRDefault="004007B1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Win or loss of the game</w:t>
            </w:r>
          </w:p>
        </w:tc>
      </w:tr>
      <w:tr w:rsidR="0066634E" w:rsidRPr="00AB59E5" w14:paraId="199097FF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59984675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MIN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3CE52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FLOAT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EF521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24.25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EEEEB" w14:textId="04E8D10F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Minutes Played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minutes played by a player </w:t>
            </w:r>
          </w:p>
        </w:tc>
      </w:tr>
      <w:tr w:rsidR="0066634E" w:rsidRPr="00AB59E5" w14:paraId="28442C69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5B23D765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FGM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B1BA8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0A6F8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2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22EA5" w14:textId="278E13C8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Field Goals Made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The number of field goals that a player has made. This includes both 2 pointers and 3 pointers</w:t>
            </w:r>
          </w:p>
        </w:tc>
      </w:tr>
      <w:tr w:rsidR="0066634E" w:rsidRPr="00AB59E5" w14:paraId="5C1CAFD6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5A688206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FGA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0FDC3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41D06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7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7A3A56" w14:textId="6D2B520E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Field Goals Attempted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field goals that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attempted. This includes both 2 pointers and 3 pointers</w:t>
            </w:r>
          </w:p>
        </w:tc>
      </w:tr>
      <w:tr w:rsidR="0066634E" w:rsidRPr="00AB59E5" w14:paraId="72CE1B9B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5392803B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FG_PCT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E28F5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FLOAT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60A74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0.286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C00FA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Field Goal Percentage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The percentage of field goal attempts that a player makes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Formula (FGM)/(FGA)</w:t>
            </w:r>
          </w:p>
        </w:tc>
      </w:tr>
      <w:tr w:rsidR="0066634E" w:rsidRPr="00AB59E5" w14:paraId="313E541C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680610A1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FG3M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8CC20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BC716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15A34" w14:textId="02A420A7" w:rsidR="0066634E" w:rsidRPr="003C12A0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 3 Point Field Goals Made</w:t>
            </w: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</w:t>
            </w:r>
            <w:r w:rsidR="003E234F"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3-point</w:t>
            </w: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 field goals that </w:t>
            </w:r>
            <w:r w:rsidR="003C12A0"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made</w:t>
            </w:r>
          </w:p>
        </w:tc>
      </w:tr>
      <w:tr w:rsidR="0066634E" w:rsidRPr="00AB59E5" w14:paraId="43E26E66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3F2D7A22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FG3A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B33A86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90E28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00E874" w14:textId="6B7B674F" w:rsidR="0066634E" w:rsidRPr="003C12A0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 Point Field Goals Attempted</w:t>
            </w: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</w:t>
            </w:r>
            <w:r w:rsidR="00CD482A"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3-point</w:t>
            </w: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 field goals that </w:t>
            </w:r>
            <w:r w:rsidR="003C12A0"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attempted</w:t>
            </w:r>
          </w:p>
        </w:tc>
      </w:tr>
      <w:tr w:rsidR="0066634E" w:rsidRPr="00AB59E5" w14:paraId="0B8B3366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60B22B1A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FG3_PCT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C5B70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FLOAT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CAD1A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49C158" w14:textId="78372859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 Point Field Goal Percentage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percentage of </w:t>
            </w:r>
            <w:r w:rsidR="00CD482A"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3-point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 field goal attempts that a player makes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Formula (3PM)/(3PA)</w:t>
            </w:r>
          </w:p>
        </w:tc>
      </w:tr>
      <w:tr w:rsidR="0066634E" w:rsidRPr="00AB59E5" w14:paraId="1EC618B0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763F8F24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FTM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635607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857C9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C7CA2" w14:textId="31F7E65D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Free Throws Made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free throws that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made</w:t>
            </w:r>
          </w:p>
        </w:tc>
      </w:tr>
      <w:tr w:rsidR="0066634E" w:rsidRPr="00AB59E5" w14:paraId="324B88D9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30ADD681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FTA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AE00B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1BCEA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F962AF" w14:textId="0E4D3A41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Free Throws Attempted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free throws that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attempted</w:t>
            </w:r>
          </w:p>
        </w:tc>
      </w:tr>
      <w:tr w:rsidR="0066634E" w:rsidRPr="00AB59E5" w14:paraId="45E1CDCB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16CDCC4B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FT_PCT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31C74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FLOAT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078BB9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7FC2B" w14:textId="4ECD545C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Free Throw Percentage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percentage of free throw attempts that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made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Formula (FTM)/(FTA)</w:t>
            </w:r>
          </w:p>
        </w:tc>
      </w:tr>
      <w:tr w:rsidR="0066634E" w:rsidRPr="00AB59E5" w14:paraId="59C9D69D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02A0CC3A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OREB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77AA0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B836C1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9406F" w14:textId="43C0997E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Offensive Rebounds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rebounds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collected while they were on offense</w:t>
            </w:r>
          </w:p>
        </w:tc>
      </w:tr>
      <w:tr w:rsidR="0066634E" w:rsidRPr="00AB59E5" w14:paraId="06DC41DD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2F3B1B47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DREB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924F42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74FFF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4CC3E" w14:textId="362A223E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Defensive Rebounds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rebounds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collected while they were on defense</w:t>
            </w:r>
          </w:p>
        </w:tc>
      </w:tr>
      <w:tr w:rsidR="0066634E" w:rsidRPr="00AB59E5" w14:paraId="7ABB113A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4AD77EDF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REB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B04B5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606979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BB1901" w14:textId="09706FAE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Rebounds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A rebound occurs when a player recovers the ball after a missed shot. This statistic is the number of total rebounds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collected on either offense or defense</w:t>
            </w:r>
          </w:p>
        </w:tc>
      </w:tr>
      <w:tr w:rsidR="0066634E" w:rsidRPr="00AB59E5" w14:paraId="71DFA632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7590E46A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AST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7AA92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78AD1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6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53D5B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Assists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The number of assists -- passes that lead directly to a made basket -- by a player</w:t>
            </w:r>
          </w:p>
        </w:tc>
      </w:tr>
      <w:tr w:rsidR="0066634E" w:rsidRPr="00AB59E5" w14:paraId="57C31EF7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2BF7B9B6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TOV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C442C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029A5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A7ABA" w14:textId="36FDFF4D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Turnovers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A turnover occurs when the player on offense loses the ball to the defense</w:t>
            </w:r>
          </w:p>
        </w:tc>
      </w:tr>
      <w:tr w:rsidR="0066634E" w:rsidRPr="00AB59E5" w14:paraId="707BAB92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7387CB0F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STL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5FCC7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3F41BA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93177" w14:textId="49380371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Steals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Number of times a defensive player takes the ball from a player on offense, causing a turnover</w:t>
            </w:r>
          </w:p>
        </w:tc>
      </w:tr>
      <w:tr w:rsidR="0066634E" w:rsidRPr="00AB59E5" w14:paraId="6C35E3EC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5371FE4B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BLK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355FA2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2A245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37F16E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Blocks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A block occurs when an offensive player attempts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lastRenderedPageBreak/>
              <w:t>a shot, and the defense player tips the ball, blocking their chance to score</w:t>
            </w:r>
          </w:p>
        </w:tc>
      </w:tr>
      <w:tr w:rsidR="0066634E" w:rsidRPr="00AB59E5" w14:paraId="136DB498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6A75C234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lastRenderedPageBreak/>
              <w:t>BLKA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82D44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DD6484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5FB7C" w14:textId="397920CE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Blocks Against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shots attempted by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that are blocked by a defender</w:t>
            </w:r>
          </w:p>
        </w:tc>
      </w:tr>
      <w:tr w:rsidR="0066634E" w:rsidRPr="00AB59E5" w14:paraId="67EB8753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72B5D819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PF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02FB7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A36A67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5D2F9" w14:textId="76EC5A52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Personal Fouls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personal fouls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committed</w:t>
            </w:r>
          </w:p>
        </w:tc>
      </w:tr>
      <w:tr w:rsidR="0066634E" w:rsidRPr="00AB59E5" w14:paraId="2F8088EA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51B37882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PFD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2E8A4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3DE7A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AD4C0" w14:textId="72A8D91B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Personal Fouls Drawn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personal fouls that are drawn by a player </w:t>
            </w:r>
          </w:p>
        </w:tc>
      </w:tr>
      <w:tr w:rsidR="0066634E" w:rsidRPr="00AB59E5" w14:paraId="1749AB00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71115791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PTS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9385B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D3DD71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4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2FE7B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Points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The number of points scored</w:t>
            </w:r>
          </w:p>
        </w:tc>
      </w:tr>
      <w:tr w:rsidR="0066634E" w:rsidRPr="00AB59E5" w14:paraId="5025CEBA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0031CB36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PLUS_MINUS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4D908A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EC145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11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952AF" w14:textId="6451F3AC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Plus-Minus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point differential when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is on the floor</w:t>
            </w:r>
          </w:p>
        </w:tc>
      </w:tr>
      <w:tr w:rsidR="0066634E" w:rsidRPr="00AB59E5" w14:paraId="58C48E8C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55789687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DD2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39489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5F6ED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ED3EB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Double Doubles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The number of double-doubles (double-digit number total in two of the five categories in a game) a player achieves</w:t>
            </w:r>
          </w:p>
        </w:tc>
      </w:tr>
      <w:tr w:rsidR="0066634E" w:rsidRPr="00AB59E5" w14:paraId="2F5CD718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079D8933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TD3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51210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B2D3EA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8ABA0" w14:textId="77777777" w:rsidR="0066634E" w:rsidRPr="00AB59E5" w:rsidRDefault="0066634E" w:rsidP="00666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Triple Doubles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The number of triple-doubles (double-digit number total in three of the five categories in a game) a player achieves</w:t>
            </w:r>
          </w:p>
        </w:tc>
      </w:tr>
    </w:tbl>
    <w:p w14:paraId="203B194C" w14:textId="564B2365" w:rsidR="00F91C49" w:rsidRDefault="00F91C49" w:rsidP="00F91C49">
      <w:pPr>
        <w:pStyle w:val="Caption"/>
      </w:pPr>
      <w:bookmarkStart w:id="28" w:name="_Toc66541189"/>
      <w:r>
        <w:t xml:space="preserve">Figure </w:t>
      </w:r>
      <w:r w:rsidR="0066531C">
        <w:fldChar w:fldCharType="begin"/>
      </w:r>
      <w:r w:rsidR="0066531C">
        <w:instrText xml:space="preserve"> SEQ Figure \* ARABIC </w:instrText>
      </w:r>
      <w:r w:rsidR="0066531C">
        <w:fldChar w:fldCharType="separate"/>
      </w:r>
      <w:r w:rsidR="006A0DB4">
        <w:rPr>
          <w:noProof/>
        </w:rPr>
        <w:t>2</w:t>
      </w:r>
      <w:r w:rsidR="0066531C">
        <w:rPr>
          <w:noProof/>
        </w:rPr>
        <w:fldChar w:fldCharType="end"/>
      </w:r>
      <w:r w:rsidRPr="00986E23">
        <w:t xml:space="preserve"> Available features for data between 2005 to 2020</w:t>
      </w:r>
      <w:r w:rsidRPr="00F91C49">
        <w:t xml:space="preserve"> (NBA Media Ventures, LLC., 2021)</w:t>
      </w:r>
      <w:bookmarkEnd w:id="28"/>
      <w:r>
        <w:t xml:space="preserve"> </w:t>
      </w:r>
    </w:p>
    <w:p w14:paraId="780BDBB1" w14:textId="77777777" w:rsidR="003C12A0" w:rsidRDefault="003C12A0" w:rsidP="003C12A0">
      <w:pPr>
        <w:pStyle w:val="NoSpacing"/>
        <w:rPr>
          <w:rFonts w:ascii="Arial" w:hAnsi="Arial" w:cs="Arial"/>
        </w:rPr>
      </w:pPr>
    </w:p>
    <w:p w14:paraId="3D88E5BF" w14:textId="77777777" w:rsidR="003C12A0" w:rsidRDefault="003C12A0" w:rsidP="003C12A0">
      <w:pPr>
        <w:pStyle w:val="NoSpacing"/>
        <w:rPr>
          <w:rFonts w:ascii="Arial" w:hAnsi="Arial" w:cs="Arial"/>
        </w:rPr>
      </w:pPr>
    </w:p>
    <w:p w14:paraId="3D4A1D2F" w14:textId="4E6C4C6B" w:rsidR="00CD482A" w:rsidRPr="003C12A0" w:rsidRDefault="003C12A0" w:rsidP="006A0DB4">
      <w:pPr>
        <w:pStyle w:val="Heading3"/>
      </w:pPr>
      <w:bookmarkStart w:id="29" w:name="_Toc66541202"/>
      <w:r w:rsidRPr="003C12A0">
        <w:t xml:space="preserve">3.2 </w:t>
      </w:r>
      <w:r w:rsidR="00CD482A" w:rsidRPr="003C12A0">
        <w:t>Understanding the Data</w:t>
      </w:r>
      <w:r w:rsidR="00021FCF" w:rsidRPr="003C12A0">
        <w:t xml:space="preserve"> – NBA player salary data</w:t>
      </w:r>
      <w:bookmarkEnd w:id="29"/>
    </w:p>
    <w:p w14:paraId="5F4E7687" w14:textId="250C83F8" w:rsidR="00CD482A" w:rsidRDefault="00CD482A" w:rsidP="00CD482A">
      <w:pPr>
        <w:spacing w:after="0" w:line="240" w:lineRule="auto"/>
        <w:rPr>
          <w:rFonts w:ascii="Arial" w:hAnsi="Arial" w:cs="Arial"/>
        </w:rPr>
      </w:pPr>
    </w:p>
    <w:p w14:paraId="3A657E8A" w14:textId="77777777" w:rsidR="003C12A0" w:rsidRDefault="003C12A0" w:rsidP="003C12A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For the secondary objective, we have retrieved historical player salary data from </w:t>
      </w:r>
      <w:hyperlink r:id="rId17" w:history="1">
        <w:r w:rsidRPr="00FD1D89">
          <w:rPr>
            <w:rStyle w:val="Hyperlink"/>
            <w:rFonts w:ascii="Arial" w:hAnsi="Arial" w:cs="Arial"/>
          </w:rPr>
          <w:t>espn.com/</w:t>
        </w:r>
        <w:proofErr w:type="spellStart"/>
        <w:r w:rsidRPr="00FD1D89">
          <w:rPr>
            <w:rStyle w:val="Hyperlink"/>
            <w:rFonts w:ascii="Arial" w:hAnsi="Arial" w:cs="Arial"/>
          </w:rPr>
          <w:t>nba</w:t>
        </w:r>
        <w:proofErr w:type="spellEnd"/>
        <w:r w:rsidRPr="00FD1D89">
          <w:rPr>
            <w:rStyle w:val="Hyperlink"/>
            <w:rFonts w:ascii="Arial" w:hAnsi="Arial" w:cs="Arial"/>
          </w:rPr>
          <w:t>/salaries</w:t>
        </w:r>
      </w:hyperlink>
      <w:r>
        <w:rPr>
          <w:rFonts w:ascii="Arial" w:hAnsi="Arial" w:cs="Arial"/>
        </w:rPr>
        <w:t xml:space="preserve">. We have merged the future salary data from </w:t>
      </w:r>
      <w:hyperlink r:id="rId18" w:history="1">
        <w:r w:rsidRPr="00FD1D89">
          <w:rPr>
            <w:rStyle w:val="Hyperlink"/>
            <w:rFonts w:ascii="Arial" w:hAnsi="Arial" w:cs="Arial"/>
          </w:rPr>
          <w:t>hoopshype.com/salaries/</w:t>
        </w:r>
      </w:hyperlink>
      <w:r>
        <w:rPr>
          <w:rFonts w:ascii="Arial" w:hAnsi="Arial" w:cs="Arial"/>
        </w:rPr>
        <w:t xml:space="preserve"> to the salary dataset.</w:t>
      </w:r>
    </w:p>
    <w:p w14:paraId="62B444C1" w14:textId="77777777" w:rsidR="003C12A0" w:rsidRDefault="003C12A0" w:rsidP="003C12A0">
      <w:pPr>
        <w:pStyle w:val="NoSpacing"/>
        <w:ind w:left="360"/>
        <w:rPr>
          <w:rFonts w:ascii="Arial" w:hAnsi="Arial" w:cs="Arial"/>
        </w:rPr>
      </w:pPr>
    </w:p>
    <w:p w14:paraId="2EC62D07" w14:textId="5A3D365B" w:rsidR="00CD482A" w:rsidRPr="00A85638" w:rsidRDefault="00D241B1" w:rsidP="00CD48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Salary data </w:t>
      </w:r>
      <w:r w:rsidR="00CD482A" w:rsidRPr="0098488E">
        <w:rPr>
          <w:rFonts w:ascii="Arial" w:hAnsi="Arial" w:cs="Arial"/>
        </w:rPr>
        <w:t>consist</w:t>
      </w:r>
      <w:r w:rsidR="00CD482A">
        <w:rPr>
          <w:rFonts w:ascii="Arial" w:hAnsi="Arial" w:cs="Arial"/>
        </w:rPr>
        <w:t>s</w:t>
      </w:r>
      <w:r w:rsidR="00CD482A" w:rsidRPr="0098488E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>16</w:t>
      </w:r>
      <w:r w:rsidR="00CD482A" w:rsidRPr="0098488E">
        <w:rPr>
          <w:rFonts w:ascii="Arial" w:hAnsi="Arial" w:cs="Arial"/>
        </w:rPr>
        <w:t xml:space="preserve"> possible features from the year </w:t>
      </w:r>
      <w:r>
        <w:rPr>
          <w:rFonts w:ascii="Arial" w:hAnsi="Arial" w:cs="Arial"/>
        </w:rPr>
        <w:t>2015</w:t>
      </w:r>
      <w:r w:rsidR="00CD482A" w:rsidRPr="0098488E">
        <w:rPr>
          <w:rFonts w:ascii="Arial" w:hAnsi="Arial" w:cs="Arial"/>
        </w:rPr>
        <w:t xml:space="preserve"> to the </w:t>
      </w:r>
      <w:r>
        <w:rPr>
          <w:rFonts w:ascii="Arial" w:hAnsi="Arial" w:cs="Arial"/>
        </w:rPr>
        <w:t>2025(If contracted)</w:t>
      </w:r>
      <w:r w:rsidR="00CD482A" w:rsidRPr="0098488E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approximately</w:t>
      </w:r>
      <w:r w:rsidR="00CD48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500 players. </w:t>
      </w:r>
    </w:p>
    <w:p w14:paraId="032406C5" w14:textId="7851F648" w:rsidR="0072630A" w:rsidRDefault="00FE405B" w:rsidP="003C12A0">
      <w:pPr>
        <w:pStyle w:val="Caption"/>
        <w:spacing w:after="0"/>
      </w:pPr>
      <w:r>
        <w:rPr>
          <w:noProof/>
        </w:rPr>
        <w:drawing>
          <wp:inline distT="0" distB="0" distL="0" distR="0" wp14:anchorId="7B62305F" wp14:editId="052578F3">
            <wp:extent cx="2786181" cy="10331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3054" cy="107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A949" w14:textId="63074DAE" w:rsidR="006A0DB4" w:rsidRDefault="006A0DB4" w:rsidP="006A0DB4">
      <w:pPr>
        <w:pStyle w:val="Caption"/>
      </w:pPr>
      <w:bookmarkStart w:id="30" w:name="_Toc6654119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1F0DFD">
        <w:t>Example NBA Salary data subset</w:t>
      </w:r>
      <w:bookmarkEnd w:id="30"/>
    </w:p>
    <w:p w14:paraId="678429AC" w14:textId="005BDAF7" w:rsidR="0066634E" w:rsidRDefault="00DC3B26" w:rsidP="009E4DEA">
      <w:pPr>
        <w:rPr>
          <w:rFonts w:ascii="Arial" w:hAnsi="Arial" w:cs="Arial"/>
        </w:rPr>
      </w:pPr>
      <w:r>
        <w:rPr>
          <w:rFonts w:ascii="Arial" w:hAnsi="Arial" w:cs="Arial"/>
        </w:rPr>
        <w:t>Attributes</w:t>
      </w:r>
      <w:r w:rsidR="00A5437A">
        <w:rPr>
          <w:rFonts w:ascii="Arial" w:hAnsi="Arial" w:cs="Arial"/>
        </w:rPr>
        <w:t xml:space="preserve"> of the salary data</w:t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1555"/>
        <w:gridCol w:w="992"/>
        <w:gridCol w:w="1559"/>
        <w:gridCol w:w="4820"/>
      </w:tblGrid>
      <w:tr w:rsidR="007427AF" w:rsidRPr="007427AF" w14:paraId="2B9D2247" w14:textId="77777777" w:rsidTr="003C12A0">
        <w:trPr>
          <w:trHeight w:val="26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623D14E1" w14:textId="1A491ADA" w:rsidR="007427AF" w:rsidRPr="007427AF" w:rsidRDefault="00856C4E" w:rsidP="007427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Feature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5C56E563" w14:textId="77777777" w:rsidR="007427AF" w:rsidRPr="007427AF" w:rsidRDefault="007427AF" w:rsidP="007427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Data Type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0CAAE527" w14:textId="77777777" w:rsidR="007427AF" w:rsidRPr="007427AF" w:rsidRDefault="007427AF" w:rsidP="007427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Example value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1325C903" w14:textId="77777777" w:rsidR="007427AF" w:rsidRPr="007427AF" w:rsidRDefault="007427AF" w:rsidP="007427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 xml:space="preserve">Comments / Definitions </w:t>
            </w:r>
          </w:p>
        </w:tc>
      </w:tr>
      <w:tr w:rsidR="00DA5D03" w:rsidRPr="007427AF" w14:paraId="1D15CB11" w14:textId="77777777" w:rsidTr="003C12A0">
        <w:trPr>
          <w:trHeight w:val="264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4638BB62" w14:textId="77777777" w:rsidR="007427AF" w:rsidRPr="007427AF" w:rsidRDefault="007427AF" w:rsidP="007427A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</w:pPr>
            <w:proofErr w:type="spellStart"/>
            <w:r w:rsidRPr="007427AF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  <w:t>Rk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98448" w14:textId="77777777" w:rsidR="007427AF" w:rsidRPr="007427AF" w:rsidRDefault="007427AF" w:rsidP="007427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4844B" w14:textId="77777777" w:rsidR="007427AF" w:rsidRPr="007427AF" w:rsidRDefault="007427AF" w:rsidP="007427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3E553" w14:textId="77777777" w:rsidR="007427AF" w:rsidRPr="007427AF" w:rsidRDefault="007427AF" w:rsidP="007427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Current NBA rank of the player</w:t>
            </w:r>
          </w:p>
        </w:tc>
      </w:tr>
      <w:tr w:rsidR="00DA5D03" w:rsidRPr="007427AF" w14:paraId="69CE4E98" w14:textId="77777777" w:rsidTr="003C12A0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31DA0641" w14:textId="77777777" w:rsidR="007427AF" w:rsidRPr="007427AF" w:rsidRDefault="007427AF" w:rsidP="007427A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  <w:t>PLAYER NAME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EBCD7" w14:textId="77777777" w:rsidR="007427AF" w:rsidRPr="007427AF" w:rsidRDefault="007427AF" w:rsidP="007427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F33AF" w14:textId="77777777" w:rsidR="007427AF" w:rsidRPr="007427AF" w:rsidRDefault="007427AF" w:rsidP="007427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Stephen Curry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EA787" w14:textId="0A166952" w:rsidR="007427AF" w:rsidRPr="007427AF" w:rsidRDefault="007427AF" w:rsidP="007427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Player </w:t>
            </w:r>
            <w:r w:rsidR="00856C4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name</w:t>
            </w:r>
          </w:p>
        </w:tc>
      </w:tr>
      <w:tr w:rsidR="00DA5D03" w:rsidRPr="007427AF" w14:paraId="5E798664" w14:textId="77777777" w:rsidTr="003C12A0">
        <w:trPr>
          <w:trHeight w:val="33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3A346EF8" w14:textId="77777777" w:rsidR="007427AF" w:rsidRPr="007427AF" w:rsidRDefault="007427AF" w:rsidP="007427A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  <w:t>Tm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1E329" w14:textId="77777777" w:rsidR="007427AF" w:rsidRPr="007427AF" w:rsidRDefault="007427AF" w:rsidP="007427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C43ECF" w14:textId="77777777" w:rsidR="007427AF" w:rsidRPr="007427AF" w:rsidRDefault="007427AF" w:rsidP="007427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GSW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AA7DC5" w14:textId="77777777" w:rsidR="007427AF" w:rsidRPr="007427AF" w:rsidRDefault="007427AF" w:rsidP="007427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Team’s 3-character abbreviation</w:t>
            </w:r>
          </w:p>
        </w:tc>
      </w:tr>
      <w:tr w:rsidR="00DA5D03" w:rsidRPr="007427AF" w14:paraId="74A3B889" w14:textId="77777777" w:rsidTr="003C12A0">
        <w:trPr>
          <w:trHeight w:val="33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1970C3A6" w14:textId="77777777" w:rsidR="007427AF" w:rsidRPr="007427AF" w:rsidRDefault="007427AF" w:rsidP="007427A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  <w:t>YYYY-YYYY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E67B6" w14:textId="71AA04F5" w:rsidR="007427AF" w:rsidRPr="007427AF" w:rsidRDefault="00856C4E" w:rsidP="007427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FLOAT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AD71A1" w14:textId="228D3147" w:rsidR="007427AF" w:rsidRPr="007427AF" w:rsidRDefault="007427AF" w:rsidP="007427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11,370,786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B03225" w14:textId="4CE949CE" w:rsidR="007427AF" w:rsidRDefault="007427AF" w:rsidP="007427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Salary</w:t>
            </w:r>
            <w:r w:rsidR="00856C4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 (in US dollars) </w:t>
            </w: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for the given NBA season year</w:t>
            </w:r>
          </w:p>
          <w:p w14:paraId="35ED1664" w14:textId="651D36BE" w:rsidR="00DA5D03" w:rsidRPr="007427AF" w:rsidRDefault="00DA5D03" w:rsidP="007427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Column YYYY-YYYY represents the NBA season year</w:t>
            </w:r>
          </w:p>
        </w:tc>
      </w:tr>
    </w:tbl>
    <w:p w14:paraId="5604AB48" w14:textId="179DAEED" w:rsidR="006A0DB4" w:rsidRDefault="006A0DB4" w:rsidP="006A0DB4">
      <w:pPr>
        <w:pStyle w:val="Caption"/>
      </w:pPr>
      <w:bookmarkStart w:id="31" w:name="_Toc6654119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1F2503">
        <w:t xml:space="preserve">Available features for salary data between 2015 to 2025 (ESPN and </w:t>
      </w:r>
      <w:proofErr w:type="spellStart"/>
      <w:r w:rsidRPr="001F2503">
        <w:t>HoopHype</w:t>
      </w:r>
      <w:proofErr w:type="spellEnd"/>
      <w:r w:rsidRPr="001F2503">
        <w:t>)</w:t>
      </w:r>
      <w:bookmarkEnd w:id="31"/>
    </w:p>
    <w:p w14:paraId="7A102515" w14:textId="25E0953C" w:rsidR="000750EB" w:rsidRDefault="004B032C" w:rsidP="000750EB">
      <w:pPr>
        <w:pStyle w:val="Heading1"/>
        <w:spacing w:before="0" w:line="240" w:lineRule="auto"/>
      </w:pPr>
      <w:bookmarkStart w:id="32" w:name="_Toc66541203"/>
      <w:r>
        <w:lastRenderedPageBreak/>
        <w:t>4</w:t>
      </w:r>
      <w:r w:rsidR="00230489">
        <w:t xml:space="preserve">. </w:t>
      </w:r>
      <w:r w:rsidR="00302839">
        <w:t>Project Planning</w:t>
      </w:r>
      <w:bookmarkEnd w:id="32"/>
      <w:r w:rsidR="000750EB" w:rsidRPr="000750EB">
        <w:tab/>
      </w:r>
    </w:p>
    <w:p w14:paraId="332C808D" w14:textId="7C085AA3" w:rsidR="000750EB" w:rsidRDefault="000750EB" w:rsidP="000750EB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14:paraId="30CF7A11" w14:textId="0844BB63" w:rsidR="003779FC" w:rsidRDefault="00230489" w:rsidP="003779FC">
      <w:pPr>
        <w:spacing w:after="0" w:line="240" w:lineRule="auto"/>
        <w:rPr>
          <w:rFonts w:ascii="Arial" w:hAnsi="Arial" w:cs="Arial"/>
        </w:rPr>
      </w:pPr>
      <w:bookmarkStart w:id="33" w:name="_Hlk66494658"/>
      <w:r>
        <w:rPr>
          <w:rFonts w:ascii="Arial" w:hAnsi="Arial" w:cs="Arial"/>
        </w:rPr>
        <w:t xml:space="preserve">The </w:t>
      </w:r>
      <w:r w:rsidR="00D52740">
        <w:rPr>
          <w:rFonts w:ascii="Arial" w:hAnsi="Arial" w:cs="Arial"/>
        </w:rPr>
        <w:t xml:space="preserve">overall </w:t>
      </w:r>
      <w:bookmarkEnd w:id="33"/>
      <w:r w:rsidR="00D52740">
        <w:rPr>
          <w:rFonts w:ascii="Arial" w:hAnsi="Arial" w:cs="Arial"/>
        </w:rPr>
        <w:t>implementation will be in 5 phases with a deliverable provided at the end of each phase</w:t>
      </w:r>
      <w:r w:rsidR="00D52740">
        <w:rPr>
          <w:rFonts w:ascii="Arial" w:hAnsi="Arial" w:cs="Arial"/>
        </w:rPr>
        <w:t xml:space="preserve">. </w:t>
      </w:r>
      <w:r w:rsidR="003779FC">
        <w:rPr>
          <w:rFonts w:ascii="Arial" w:hAnsi="Arial" w:cs="Arial"/>
        </w:rPr>
        <w:t>Completion of the final report is targeted for Apr 15</w:t>
      </w:r>
      <w:r w:rsidR="003779FC" w:rsidRPr="00D52740">
        <w:rPr>
          <w:rFonts w:ascii="Arial" w:hAnsi="Arial" w:cs="Arial"/>
          <w:vertAlign w:val="superscript"/>
        </w:rPr>
        <w:t>th</w:t>
      </w:r>
      <w:r w:rsidR="003779FC">
        <w:rPr>
          <w:rFonts w:ascii="Arial" w:hAnsi="Arial" w:cs="Arial"/>
        </w:rPr>
        <w:t xml:space="preserve"> along with a presentation to summarizing the recommendations outlined in the report.  </w:t>
      </w:r>
    </w:p>
    <w:p w14:paraId="00B3F38D" w14:textId="228ABE03" w:rsidR="003779FC" w:rsidRDefault="003779FC" w:rsidP="003779FC">
      <w:pPr>
        <w:spacing w:after="0" w:line="240" w:lineRule="auto"/>
        <w:rPr>
          <w:rFonts w:ascii="Arial" w:hAnsi="Arial" w:cs="Arial"/>
        </w:rPr>
      </w:pPr>
    </w:p>
    <w:p w14:paraId="43113841" w14:textId="24ECA07B" w:rsidR="003779FC" w:rsidRDefault="003779FC" w:rsidP="003779F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High Level Milestones: Summary of important deliverable dates </w:t>
      </w:r>
    </w:p>
    <w:p w14:paraId="78F28D75" w14:textId="77777777" w:rsidR="003779FC" w:rsidRDefault="003779FC" w:rsidP="003779FC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7"/>
        <w:gridCol w:w="2977"/>
        <w:gridCol w:w="2097"/>
        <w:gridCol w:w="1137"/>
        <w:gridCol w:w="1137"/>
      </w:tblGrid>
      <w:tr w:rsidR="00F91C49" w:rsidRPr="00D52740" w14:paraId="50672218" w14:textId="77777777" w:rsidTr="00A8563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25AEB70C" w14:textId="77777777" w:rsidR="00F91C49" w:rsidRPr="00D52740" w:rsidRDefault="00F91C49" w:rsidP="003779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3AB109F9" w14:textId="77777777" w:rsidR="00F91C49" w:rsidRPr="00D52740" w:rsidRDefault="00F91C49" w:rsidP="00377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Deliverable / Action Item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34D85B4B" w14:textId="77777777" w:rsidR="00F91C49" w:rsidRPr="00D52740" w:rsidRDefault="00F91C49" w:rsidP="00377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Milestone (Due Dates)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6B330ACF" w14:textId="77777777" w:rsidR="00F91C49" w:rsidRPr="00D52740" w:rsidRDefault="00F91C49" w:rsidP="00377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Start 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20329ABE" w14:textId="77777777" w:rsidR="00F91C49" w:rsidRPr="00D52740" w:rsidRDefault="00F91C49" w:rsidP="00377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End Date</w:t>
            </w:r>
          </w:p>
        </w:tc>
      </w:tr>
      <w:tr w:rsidR="00F91C49" w:rsidRPr="00D52740" w14:paraId="3B110A29" w14:textId="77777777" w:rsidTr="00A85638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1F93DFF7" w14:textId="77777777" w:rsidR="00F91C49" w:rsidRPr="00D52740" w:rsidRDefault="00F91C49" w:rsidP="003779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0703DA21" w14:textId="77777777" w:rsidR="00F91C49" w:rsidRPr="00D52740" w:rsidRDefault="00F91C49" w:rsidP="00377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Team Case Proposals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39D3DDD5" w14:textId="77777777" w:rsidR="00F91C49" w:rsidRPr="00D52740" w:rsidRDefault="00F91C49" w:rsidP="003779F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0FF216EA" w14:textId="77777777" w:rsidR="00F91C49" w:rsidRPr="00D52740" w:rsidRDefault="00F91C49" w:rsidP="003779F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2021-02-25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5565BD03" w14:textId="77777777" w:rsidR="00F91C49" w:rsidRPr="00D52740" w:rsidRDefault="00F91C49" w:rsidP="003779F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2021-03-04</w:t>
            </w:r>
          </w:p>
        </w:tc>
      </w:tr>
      <w:tr w:rsidR="00F91C49" w:rsidRPr="00D52740" w14:paraId="74D51630" w14:textId="77777777" w:rsidTr="00A85638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17BF9A38" w14:textId="77777777" w:rsidR="00F91C49" w:rsidRPr="00D52740" w:rsidRDefault="00F91C49" w:rsidP="003779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2C8C0939" w14:textId="77777777" w:rsidR="00F91C49" w:rsidRPr="00D52740" w:rsidRDefault="00F91C49" w:rsidP="00377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 xml:space="preserve">Final Plan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134A9000" w14:textId="77777777" w:rsidR="00F91C49" w:rsidRPr="00D52740" w:rsidRDefault="00F91C49" w:rsidP="003779F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2E82FDA2" w14:textId="77777777" w:rsidR="00F91C49" w:rsidRPr="00D52740" w:rsidRDefault="00F91C49" w:rsidP="003779F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7248FB14" w14:textId="77777777" w:rsidR="00F91C49" w:rsidRPr="00D52740" w:rsidRDefault="00F91C49" w:rsidP="003779F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2021-03-13</w:t>
            </w:r>
          </w:p>
        </w:tc>
      </w:tr>
      <w:tr w:rsidR="00F91C49" w:rsidRPr="00D52740" w14:paraId="1781FA33" w14:textId="77777777" w:rsidTr="00A85638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2DC12D3E" w14:textId="77777777" w:rsidR="00F91C49" w:rsidRPr="00D52740" w:rsidRDefault="00F91C49" w:rsidP="003779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S3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66F17C76" w14:textId="77777777" w:rsidR="00F91C49" w:rsidRPr="00D52740" w:rsidRDefault="00F91C49" w:rsidP="00377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Interim Presentation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5940AC02" w14:textId="77777777" w:rsidR="00F91C49" w:rsidRPr="00D52740" w:rsidRDefault="00F91C49" w:rsidP="003779F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2113AD35" w14:textId="77777777" w:rsidR="00F91C49" w:rsidRPr="00D52740" w:rsidRDefault="00F91C49" w:rsidP="003779F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0AE893FD" w14:textId="77777777" w:rsidR="00F91C49" w:rsidRPr="00D52740" w:rsidRDefault="00F91C49" w:rsidP="003779F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2021-03-25</w:t>
            </w:r>
          </w:p>
        </w:tc>
      </w:tr>
      <w:tr w:rsidR="00F91C49" w:rsidRPr="00D52740" w14:paraId="66CB211C" w14:textId="77777777" w:rsidTr="00A85638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70682D39" w14:textId="77777777" w:rsidR="00F91C49" w:rsidRPr="00D52740" w:rsidRDefault="00F91C49" w:rsidP="003779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S4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679BD479" w14:textId="77777777" w:rsidR="00F91C49" w:rsidRPr="00D52740" w:rsidRDefault="00F91C49" w:rsidP="00377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 xml:space="preserve">Final Report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60330E08" w14:textId="77777777" w:rsidR="00F91C49" w:rsidRPr="00D52740" w:rsidRDefault="00F91C49" w:rsidP="003779F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2021-04-08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21AE2E36" w14:textId="77777777" w:rsidR="00F91C49" w:rsidRPr="00D52740" w:rsidRDefault="00F91C49" w:rsidP="003779F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322F9746" w14:textId="77777777" w:rsidR="00F91C49" w:rsidRPr="00D52740" w:rsidRDefault="00F91C49" w:rsidP="003779F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2021-04-03</w:t>
            </w:r>
          </w:p>
        </w:tc>
      </w:tr>
      <w:tr w:rsidR="00F91C49" w:rsidRPr="00D52740" w14:paraId="4ECC1D9D" w14:textId="77777777" w:rsidTr="00A85638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19C2105B" w14:textId="77777777" w:rsidR="00F91C49" w:rsidRPr="00D52740" w:rsidRDefault="00F91C49" w:rsidP="003779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S5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44FA3D16" w14:textId="77777777" w:rsidR="00F91C49" w:rsidRPr="00D52740" w:rsidRDefault="00F91C49" w:rsidP="00377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Final “Boardroom” Presentation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4F066084" w14:textId="77777777" w:rsidR="00F91C49" w:rsidRPr="00D52740" w:rsidRDefault="00F91C49" w:rsidP="003779F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2021-04-15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42B17488" w14:textId="77777777" w:rsidR="00F91C49" w:rsidRPr="00D52740" w:rsidRDefault="00F91C49" w:rsidP="003779F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2021-04-03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2CD0514F" w14:textId="77777777" w:rsidR="00F91C49" w:rsidRPr="00D52740" w:rsidRDefault="00F91C49" w:rsidP="003779F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2021-04-15</w:t>
            </w:r>
          </w:p>
        </w:tc>
      </w:tr>
      <w:tr w:rsidR="00F91C49" w:rsidRPr="00D52740" w14:paraId="0188CAE2" w14:textId="77777777" w:rsidTr="00A85638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0798E8AE" w14:textId="77777777" w:rsidR="00F91C49" w:rsidRPr="00D52740" w:rsidRDefault="00F91C49" w:rsidP="003779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10230A1F" w14:textId="77777777" w:rsidR="00F91C49" w:rsidRPr="00D52740" w:rsidRDefault="00F91C49" w:rsidP="00377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Implementation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2B47EF80" w14:textId="77777777" w:rsidR="00F91C49" w:rsidRPr="00D52740" w:rsidRDefault="00F91C49" w:rsidP="003779F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2021-04-1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01BBC9BC" w14:textId="77777777" w:rsidR="00F91C49" w:rsidRPr="00D52740" w:rsidRDefault="00F91C49" w:rsidP="003779F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1C36E8AC" w14:textId="77777777" w:rsidR="00F91C49" w:rsidRPr="00D52740" w:rsidRDefault="00F91C49" w:rsidP="003779F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2021-04-12</w:t>
            </w:r>
          </w:p>
        </w:tc>
      </w:tr>
      <w:tr w:rsidR="00F91C49" w:rsidRPr="00D52740" w14:paraId="450FF75B" w14:textId="77777777" w:rsidTr="00A85638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77DBF3A6" w14:textId="77777777" w:rsidR="00F91C49" w:rsidRPr="00D52740" w:rsidRDefault="00F91C49" w:rsidP="003779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4C1F264F" w14:textId="77777777" w:rsidR="00F91C49" w:rsidRPr="00D52740" w:rsidRDefault="00F91C49" w:rsidP="00377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620D8594" w14:textId="77777777" w:rsidR="00F91C49" w:rsidRPr="00D52740" w:rsidRDefault="00F91C49" w:rsidP="00377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3BCA79A6" w14:textId="77777777" w:rsidR="00F91C49" w:rsidRPr="00D52740" w:rsidRDefault="00F91C49" w:rsidP="00377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61A9AAF2" w14:textId="77777777" w:rsidR="00F91C49" w:rsidRPr="00D52740" w:rsidRDefault="00F91C49" w:rsidP="00377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 </w:t>
            </w:r>
          </w:p>
        </w:tc>
      </w:tr>
    </w:tbl>
    <w:p w14:paraId="428A4552" w14:textId="7D731B2C" w:rsidR="003779FC" w:rsidRDefault="006A0DB4" w:rsidP="006A0DB4">
      <w:pPr>
        <w:pStyle w:val="Caption"/>
      </w:pPr>
      <w:bookmarkStart w:id="34" w:name="_Toc6654119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C120C8">
        <w:t>High level project schedule and milestones</w:t>
      </w:r>
      <w:bookmarkEnd w:id="34"/>
    </w:p>
    <w:p w14:paraId="6DF2BFCA" w14:textId="303D4520" w:rsidR="003779FC" w:rsidRDefault="003779FC" w:rsidP="003779F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Detailed Project Plan: Detailed project schedule </w:t>
      </w:r>
    </w:p>
    <w:p w14:paraId="59B0F0DD" w14:textId="77777777" w:rsidR="003779FC" w:rsidRPr="003779FC" w:rsidRDefault="003779FC" w:rsidP="003779FC">
      <w:pPr>
        <w:spacing w:after="0" w:line="240" w:lineRule="auto"/>
      </w:pPr>
    </w:p>
    <w:p w14:paraId="76490233" w14:textId="6F16AFFB" w:rsidR="00230489" w:rsidRDefault="00132281" w:rsidP="003779FC">
      <w:pPr>
        <w:spacing w:after="0" w:line="240" w:lineRule="auto"/>
        <w:rPr>
          <w:rFonts w:ascii="Arial" w:hAnsi="Arial" w:cs="Arial"/>
        </w:rPr>
      </w:pPr>
      <w:r w:rsidRPr="00132281">
        <w:rPr>
          <w:rFonts w:ascii="Arial" w:hAnsi="Arial" w:cs="Arial"/>
          <w:noProof/>
        </w:rPr>
        <w:drawing>
          <wp:inline distT="0" distB="0" distL="0" distR="0" wp14:anchorId="5FE22839" wp14:editId="26166012">
            <wp:extent cx="6460243" cy="306033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36291" cy="309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D579" w14:textId="4EAF9AC9" w:rsidR="00E10A86" w:rsidRDefault="006A0DB4" w:rsidP="006A0DB4">
      <w:pPr>
        <w:pStyle w:val="Caption"/>
        <w:rPr>
          <w:rFonts w:ascii="Arial" w:hAnsi="Arial" w:cs="Arial"/>
        </w:rPr>
      </w:pPr>
      <w:bookmarkStart w:id="35" w:name="_Toc6654119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B87701">
        <w:t>Gantt Chart of the overall project plan</w:t>
      </w:r>
      <w:bookmarkEnd w:id="35"/>
    </w:p>
    <w:p w14:paraId="382789E1" w14:textId="77777777" w:rsidR="00A9060E" w:rsidRDefault="00601008" w:rsidP="00601008">
      <w:pPr>
        <w:pStyle w:val="Heading1"/>
        <w:spacing w:before="0" w:line="240" w:lineRule="auto"/>
      </w:pPr>
      <w:bookmarkStart w:id="36" w:name="_Toc66541204"/>
      <w:r>
        <w:t>5. Implementations</w:t>
      </w:r>
      <w:bookmarkEnd w:id="36"/>
    </w:p>
    <w:p w14:paraId="57103D2F" w14:textId="4BD1454D" w:rsidR="00601008" w:rsidRDefault="00601008" w:rsidP="00601008">
      <w:pPr>
        <w:pStyle w:val="Heading1"/>
        <w:spacing w:before="0" w:line="240" w:lineRule="auto"/>
      </w:pPr>
    </w:p>
    <w:p w14:paraId="7844E007" w14:textId="2A11512D" w:rsidR="00D34D74" w:rsidRDefault="00A9060E" w:rsidP="000750E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model from this analysis will be used by Business or Data analysts working for a given bas</w:t>
      </w:r>
      <w:r w:rsidR="003779FC">
        <w:rPr>
          <w:rFonts w:ascii="Arial" w:hAnsi="Arial" w:cs="Arial"/>
        </w:rPr>
        <w:t>k</w:t>
      </w:r>
      <w:r>
        <w:rPr>
          <w:rFonts w:ascii="Arial" w:hAnsi="Arial" w:cs="Arial"/>
        </w:rPr>
        <w:t>e</w:t>
      </w:r>
      <w:r w:rsidR="003779FC">
        <w:rPr>
          <w:rFonts w:ascii="Arial" w:hAnsi="Arial" w:cs="Arial"/>
        </w:rPr>
        <w:t>t</w:t>
      </w:r>
      <w:r>
        <w:rPr>
          <w:rFonts w:ascii="Arial" w:hAnsi="Arial" w:cs="Arial"/>
        </w:rPr>
        <w:t>ball team to improve the performance looking at any set of years.</w:t>
      </w:r>
      <w:r w:rsidR="005947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analyst</w:t>
      </w:r>
      <w:r w:rsidR="0059475B">
        <w:rPr>
          <w:rFonts w:ascii="Arial" w:hAnsi="Arial" w:cs="Arial"/>
        </w:rPr>
        <w:t xml:space="preserve"> can choose which performance factors they would like to focus on.</w:t>
      </w:r>
      <w:r w:rsidR="007B18FF">
        <w:rPr>
          <w:rFonts w:ascii="Arial" w:hAnsi="Arial" w:cs="Arial"/>
        </w:rPr>
        <w:t xml:space="preserve"> </w:t>
      </w:r>
    </w:p>
    <w:p w14:paraId="64B08963" w14:textId="54817702" w:rsidR="00C57E9E" w:rsidRDefault="00C57E9E" w:rsidP="000750EB">
      <w:pPr>
        <w:spacing w:after="0" w:line="240" w:lineRule="auto"/>
        <w:rPr>
          <w:rFonts w:ascii="Arial" w:hAnsi="Arial" w:cs="Arial"/>
        </w:rPr>
      </w:pPr>
    </w:p>
    <w:p w14:paraId="3CC61940" w14:textId="58DCFD60" w:rsidR="00C57E9E" w:rsidRDefault="00C57E9E" w:rsidP="000750E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This solution will need tweaking based on team</w:t>
      </w:r>
      <w:r w:rsidR="003779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/</w:t>
      </w:r>
      <w:r w:rsidR="003779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management to run for the real time. The API provides almost real-time data for the performances which can be configured with parameters.</w:t>
      </w:r>
    </w:p>
    <w:p w14:paraId="05BF6F0E" w14:textId="0FBFD1E9" w:rsidR="00C57E9E" w:rsidRDefault="00C57E9E" w:rsidP="000750E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salary </w:t>
      </w:r>
      <w:r w:rsidR="00BC19C3">
        <w:rPr>
          <w:rFonts w:ascii="Arial" w:hAnsi="Arial" w:cs="Arial"/>
        </w:rPr>
        <w:t>data,</w:t>
      </w:r>
      <w:r>
        <w:rPr>
          <w:rFonts w:ascii="Arial" w:hAnsi="Arial" w:cs="Arial"/>
        </w:rPr>
        <w:t xml:space="preserve"> however, may need some manual effort for each new </w:t>
      </w:r>
      <w:r w:rsidR="006929EF">
        <w:rPr>
          <w:rFonts w:ascii="Arial" w:hAnsi="Arial" w:cs="Arial"/>
        </w:rPr>
        <w:t>season</w:t>
      </w:r>
      <w:r>
        <w:rPr>
          <w:rFonts w:ascii="Arial" w:hAnsi="Arial" w:cs="Arial"/>
        </w:rPr>
        <w:t>.</w:t>
      </w:r>
    </w:p>
    <w:p w14:paraId="5D52D639" w14:textId="7858411F" w:rsidR="00C57E9E" w:rsidRDefault="00C57E9E" w:rsidP="000750EB">
      <w:pPr>
        <w:spacing w:after="0" w:line="240" w:lineRule="auto"/>
        <w:rPr>
          <w:ins w:id="37" w:author="Bhavika Patil" w:date="2021-03-13T02:44:00Z"/>
          <w:rFonts w:ascii="Arial" w:hAnsi="Arial" w:cs="Arial"/>
        </w:rPr>
      </w:pPr>
    </w:p>
    <w:p w14:paraId="6CC730EE" w14:textId="3FBA8C9B" w:rsidR="00C57E9E" w:rsidDel="00E813B4" w:rsidRDefault="00C57E9E" w:rsidP="000750EB">
      <w:pPr>
        <w:spacing w:after="0" w:line="240" w:lineRule="auto"/>
        <w:rPr>
          <w:del w:id="38" w:author="Dennis" w:date="2021-03-13T15:09:00Z"/>
          <w:rFonts w:ascii="Arial" w:hAnsi="Arial" w:cs="Arial"/>
        </w:rPr>
      </w:pPr>
      <w:del w:id="39" w:author="Dennis" w:date="2021-03-13T15:09:00Z">
        <w:r w:rsidDel="00E813B4">
          <w:rPr>
            <w:rFonts w:ascii="Arial" w:hAnsi="Arial" w:cs="Arial"/>
          </w:rPr>
          <w:lastRenderedPageBreak/>
          <w:delText>This analysis could be made into an abstracted program with additional functionality for configuring parameters for teams, players, seasons, and performance factors. That may require additional resources</w:delText>
        </w:r>
        <w:r w:rsidR="00E813B4" w:rsidDel="00E813B4">
          <w:rPr>
            <w:rFonts w:ascii="Arial" w:hAnsi="Arial" w:cs="Arial"/>
          </w:rPr>
          <w:delText xml:space="preserve"> </w:delText>
        </w:r>
        <w:r w:rsidDel="00E813B4">
          <w:rPr>
            <w:rFonts w:ascii="Arial" w:hAnsi="Arial" w:cs="Arial"/>
          </w:rPr>
          <w:delText>/</w:delText>
        </w:r>
        <w:r w:rsidR="00E813B4" w:rsidDel="00E813B4">
          <w:rPr>
            <w:rFonts w:ascii="Arial" w:hAnsi="Arial" w:cs="Arial"/>
          </w:rPr>
          <w:delText xml:space="preserve"> </w:delText>
        </w:r>
        <w:r w:rsidDel="00E813B4">
          <w:rPr>
            <w:rFonts w:ascii="Arial" w:hAnsi="Arial" w:cs="Arial"/>
          </w:rPr>
          <w:delText>time.</w:delText>
        </w:r>
      </w:del>
    </w:p>
    <w:p w14:paraId="50C5A83A" w14:textId="2CB5CFB8" w:rsidR="00D34D74" w:rsidRDefault="00D34D74" w:rsidP="000750EB">
      <w:pPr>
        <w:spacing w:after="0" w:line="240" w:lineRule="auto"/>
        <w:rPr>
          <w:ins w:id="40" w:author="Bhavika Patil" w:date="2021-03-13T02:33:00Z"/>
          <w:rFonts w:ascii="Arial" w:hAnsi="Arial" w:cs="Arial"/>
        </w:rPr>
      </w:pPr>
    </w:p>
    <w:p w14:paraId="55EE8036" w14:textId="19830817" w:rsidR="006B7598" w:rsidRPr="006A0DB4" w:rsidRDefault="006B7598" w:rsidP="006A0DB4">
      <w:pPr>
        <w:rPr>
          <w:rFonts w:ascii="Arial" w:hAnsi="Arial" w:cs="Arial"/>
        </w:rPr>
      </w:pPr>
      <w:r w:rsidRPr="006A0DB4">
        <w:rPr>
          <w:rFonts w:ascii="Arial" w:hAnsi="Arial" w:cs="Arial"/>
        </w:rPr>
        <w:t>The tools used:</w:t>
      </w:r>
    </w:p>
    <w:p w14:paraId="52DA0E0F" w14:textId="19220542" w:rsidR="006B7598" w:rsidRPr="006A0DB4" w:rsidRDefault="006B7598" w:rsidP="006B7598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6A0DB4">
        <w:rPr>
          <w:rFonts w:ascii="Arial" w:hAnsi="Arial" w:cs="Arial"/>
          <w:sz w:val="22"/>
          <w:szCs w:val="22"/>
        </w:rPr>
        <w:t xml:space="preserve">Visual studio code as an </w:t>
      </w:r>
      <w:r w:rsidR="00AF6212" w:rsidRPr="006A0DB4">
        <w:rPr>
          <w:rFonts w:ascii="Arial" w:hAnsi="Arial" w:cs="Arial"/>
          <w:sz w:val="22"/>
          <w:szCs w:val="22"/>
        </w:rPr>
        <w:t>Integrated Development Environment</w:t>
      </w:r>
    </w:p>
    <w:p w14:paraId="313AA93D" w14:textId="63CA5D4A" w:rsidR="006B7598" w:rsidRPr="006A0DB4" w:rsidRDefault="006B7598" w:rsidP="006B7598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6A0DB4">
        <w:rPr>
          <w:rFonts w:ascii="Arial" w:hAnsi="Arial" w:cs="Arial"/>
          <w:sz w:val="22"/>
          <w:szCs w:val="22"/>
        </w:rPr>
        <w:t xml:space="preserve">Python as the </w:t>
      </w:r>
      <w:r w:rsidR="00E813B4" w:rsidRPr="006A0DB4">
        <w:rPr>
          <w:rFonts w:ascii="Arial" w:hAnsi="Arial" w:cs="Arial"/>
          <w:sz w:val="22"/>
          <w:szCs w:val="22"/>
        </w:rPr>
        <w:t xml:space="preserve">programming </w:t>
      </w:r>
      <w:r w:rsidRPr="006A0DB4">
        <w:rPr>
          <w:rFonts w:ascii="Arial" w:hAnsi="Arial" w:cs="Arial"/>
          <w:sz w:val="22"/>
          <w:szCs w:val="22"/>
        </w:rPr>
        <w:t>language</w:t>
      </w:r>
    </w:p>
    <w:p w14:paraId="64B1FDF6" w14:textId="1FA6CC7C" w:rsidR="006B7598" w:rsidRPr="006A0DB4" w:rsidRDefault="006B7598" w:rsidP="006B7598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6A0DB4">
        <w:rPr>
          <w:rFonts w:ascii="Arial" w:hAnsi="Arial" w:cs="Arial"/>
          <w:sz w:val="22"/>
          <w:szCs w:val="22"/>
        </w:rPr>
        <w:t xml:space="preserve">Microsoft </w:t>
      </w:r>
      <w:r w:rsidR="00E813B4" w:rsidRPr="006A0DB4">
        <w:rPr>
          <w:rFonts w:ascii="Arial" w:hAnsi="Arial" w:cs="Arial"/>
          <w:sz w:val="22"/>
          <w:szCs w:val="22"/>
        </w:rPr>
        <w:t>A</w:t>
      </w:r>
      <w:r w:rsidRPr="006A0DB4">
        <w:rPr>
          <w:rFonts w:ascii="Arial" w:hAnsi="Arial" w:cs="Arial"/>
          <w:sz w:val="22"/>
          <w:szCs w:val="22"/>
        </w:rPr>
        <w:t xml:space="preserve">ccess, Microsoft </w:t>
      </w:r>
      <w:r w:rsidR="00E813B4" w:rsidRPr="006A0DB4">
        <w:rPr>
          <w:rFonts w:ascii="Arial" w:hAnsi="Arial" w:cs="Arial"/>
          <w:sz w:val="22"/>
          <w:szCs w:val="22"/>
        </w:rPr>
        <w:t>E</w:t>
      </w:r>
      <w:r w:rsidRPr="006A0DB4">
        <w:rPr>
          <w:rFonts w:ascii="Arial" w:hAnsi="Arial" w:cs="Arial"/>
          <w:sz w:val="22"/>
          <w:szCs w:val="22"/>
        </w:rPr>
        <w:t xml:space="preserve">xcel and csv as file formats for scraping </w:t>
      </w:r>
      <w:r w:rsidR="004E5449" w:rsidRPr="006A0DB4">
        <w:rPr>
          <w:rFonts w:ascii="Arial" w:hAnsi="Arial" w:cs="Arial"/>
          <w:sz w:val="22"/>
          <w:szCs w:val="22"/>
        </w:rPr>
        <w:t>data.</w:t>
      </w:r>
    </w:p>
    <w:p w14:paraId="6BE8B868" w14:textId="27050C85" w:rsidR="00E0086F" w:rsidRPr="006A0DB4" w:rsidRDefault="00E0086F" w:rsidP="006B7598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6A0DB4">
        <w:rPr>
          <w:rFonts w:ascii="Arial" w:hAnsi="Arial" w:cs="Arial"/>
          <w:sz w:val="22"/>
          <w:szCs w:val="22"/>
        </w:rPr>
        <w:t xml:space="preserve">Git as a collaboration repository: </w:t>
      </w:r>
      <w:hyperlink r:id="rId21" w:history="1">
        <w:r w:rsidRPr="006A0DB4">
          <w:rPr>
            <w:rStyle w:val="Hyperlink"/>
            <w:rFonts w:ascii="Arial" w:hAnsi="Arial" w:cs="Arial"/>
            <w:sz w:val="22"/>
            <w:szCs w:val="22"/>
          </w:rPr>
          <w:t>https://github.com/bhavikapatil/Capstone</w:t>
        </w:r>
      </w:hyperlink>
      <w:r w:rsidR="00FC6F72" w:rsidRPr="006A0DB4">
        <w:rPr>
          <w:rFonts w:ascii="Arial" w:hAnsi="Arial" w:cs="Arial"/>
          <w:sz w:val="22"/>
          <w:szCs w:val="22"/>
        </w:rPr>
        <w:t xml:space="preserve"> (currently, a private repository)</w:t>
      </w:r>
    </w:p>
    <w:p w14:paraId="6EA0CD57" w14:textId="5CFF8650" w:rsidR="003D3674" w:rsidRPr="006A0DB4" w:rsidRDefault="003D3674" w:rsidP="006B7598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6A0DB4">
        <w:rPr>
          <w:rFonts w:ascii="Arial" w:hAnsi="Arial" w:cs="Arial"/>
          <w:sz w:val="22"/>
          <w:szCs w:val="22"/>
        </w:rPr>
        <w:t>Git</w:t>
      </w:r>
      <w:r w:rsidR="00E813B4" w:rsidRPr="006A0DB4">
        <w:rPr>
          <w:rFonts w:ascii="Arial" w:hAnsi="Arial" w:cs="Arial"/>
          <w:sz w:val="22"/>
          <w:szCs w:val="22"/>
        </w:rPr>
        <w:t>H</w:t>
      </w:r>
      <w:r w:rsidRPr="006A0DB4">
        <w:rPr>
          <w:rFonts w:ascii="Arial" w:hAnsi="Arial" w:cs="Arial"/>
          <w:sz w:val="22"/>
          <w:szCs w:val="22"/>
        </w:rPr>
        <w:t xml:space="preserve">ub desktop </w:t>
      </w:r>
      <w:r w:rsidR="00D12156" w:rsidRPr="006A0DB4">
        <w:rPr>
          <w:rFonts w:ascii="Arial" w:hAnsi="Arial" w:cs="Arial"/>
          <w:sz w:val="22"/>
          <w:szCs w:val="22"/>
        </w:rPr>
        <w:t>for</w:t>
      </w:r>
      <w:r w:rsidRPr="006A0DB4">
        <w:rPr>
          <w:rFonts w:ascii="Arial" w:hAnsi="Arial" w:cs="Arial"/>
          <w:sz w:val="22"/>
          <w:szCs w:val="22"/>
        </w:rPr>
        <w:t xml:space="preserve"> a Git client</w:t>
      </w:r>
    </w:p>
    <w:p w14:paraId="459B1C17" w14:textId="5F62B583" w:rsidR="00FC6F72" w:rsidRPr="006A0DB4" w:rsidRDefault="00FC6F72" w:rsidP="006B7598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6A0DB4">
        <w:rPr>
          <w:rFonts w:ascii="Arial" w:hAnsi="Arial" w:cs="Arial"/>
          <w:sz w:val="22"/>
          <w:szCs w:val="22"/>
        </w:rPr>
        <w:t xml:space="preserve">Microsoft </w:t>
      </w:r>
      <w:r w:rsidR="00E813B4" w:rsidRPr="006A0DB4">
        <w:rPr>
          <w:rFonts w:ascii="Arial" w:hAnsi="Arial" w:cs="Arial"/>
          <w:sz w:val="22"/>
          <w:szCs w:val="22"/>
        </w:rPr>
        <w:t xml:space="preserve">Office </w:t>
      </w:r>
      <w:r w:rsidRPr="006A0DB4">
        <w:rPr>
          <w:rFonts w:ascii="Arial" w:hAnsi="Arial" w:cs="Arial"/>
          <w:sz w:val="22"/>
          <w:szCs w:val="22"/>
        </w:rPr>
        <w:t>as reporting tools</w:t>
      </w:r>
    </w:p>
    <w:p w14:paraId="20075934" w14:textId="6F6E90D0" w:rsidR="00FC6F72" w:rsidRPr="006A0DB4" w:rsidRDefault="00FC6F72" w:rsidP="006B7598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6A0DB4">
        <w:rPr>
          <w:rFonts w:ascii="Arial" w:hAnsi="Arial" w:cs="Arial"/>
          <w:sz w:val="22"/>
          <w:szCs w:val="22"/>
        </w:rPr>
        <w:t>Tableau desktop for data visualization</w:t>
      </w:r>
    </w:p>
    <w:p w14:paraId="068B4695" w14:textId="77777777" w:rsidR="00D34D74" w:rsidRPr="006A0DB4" w:rsidRDefault="00D34D74" w:rsidP="000750EB">
      <w:pPr>
        <w:spacing w:after="0" w:line="240" w:lineRule="auto"/>
        <w:rPr>
          <w:rFonts w:ascii="Arial" w:hAnsi="Arial" w:cs="Arial"/>
        </w:rPr>
      </w:pPr>
    </w:p>
    <w:p w14:paraId="000363A4" w14:textId="66EBFE65" w:rsidR="00D34D74" w:rsidRDefault="00D34D74" w:rsidP="000750EB">
      <w:pPr>
        <w:spacing w:after="0" w:line="240" w:lineRule="auto"/>
        <w:rPr>
          <w:rFonts w:ascii="Arial" w:hAnsi="Arial" w:cs="Arial"/>
        </w:rPr>
        <w:sectPr w:rsidR="00D34D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D6F517" w14:textId="0549EC85" w:rsidR="000750EB" w:rsidRPr="000750EB" w:rsidRDefault="000750EB" w:rsidP="000750EB">
      <w:pPr>
        <w:spacing w:after="0" w:line="240" w:lineRule="auto"/>
        <w:rPr>
          <w:rFonts w:ascii="Arial" w:hAnsi="Arial" w:cs="Arial"/>
        </w:rPr>
      </w:pPr>
    </w:p>
    <w:p w14:paraId="40D99484" w14:textId="753371AB" w:rsidR="000750EB" w:rsidRDefault="00200AD1" w:rsidP="000750EB">
      <w:pPr>
        <w:spacing w:after="0" w:line="240" w:lineRule="auto"/>
        <w:rPr>
          <w:rStyle w:val="Heading1Char"/>
        </w:rPr>
      </w:pPr>
      <w:bookmarkStart w:id="41" w:name="_Toc66541205"/>
      <w:r>
        <w:rPr>
          <w:rStyle w:val="Heading1Char"/>
        </w:rPr>
        <w:t xml:space="preserve">6. </w:t>
      </w:r>
      <w:r w:rsidR="000750EB" w:rsidRPr="000750EB">
        <w:rPr>
          <w:rStyle w:val="Heading1Char"/>
        </w:rPr>
        <w:t>References</w:t>
      </w:r>
      <w:bookmarkEnd w:id="4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73611588"/>
        <w:docPartObj>
          <w:docPartGallery w:val="Bibliographies"/>
          <w:docPartUnique/>
        </w:docPartObj>
      </w:sdtPr>
      <w:sdtContent>
        <w:p w14:paraId="58AABB96" w14:textId="09EE3C2A" w:rsidR="00673559" w:rsidRDefault="00673559">
          <w:pPr>
            <w:pStyle w:val="Heading1"/>
          </w:pPr>
        </w:p>
        <w:sdt>
          <w:sdtPr>
            <w:id w:val="-573587230"/>
            <w:bibliography/>
          </w:sdtPr>
          <w:sdtContent>
            <w:p w14:paraId="2296B86C" w14:textId="77777777" w:rsidR="003678B3" w:rsidRDefault="00673559" w:rsidP="003678B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678B3">
                <w:rPr>
                  <w:noProof/>
                </w:rPr>
                <w:t xml:space="preserve">Bleacher Report, Inc. (2021). </w:t>
              </w:r>
              <w:r w:rsidR="003678B3">
                <w:rPr>
                  <w:i/>
                  <w:iCs/>
                  <w:noProof/>
                </w:rPr>
                <w:t>Advanced NBA Stats for Dummies: How to Understand the New Hoops Math</w:t>
              </w:r>
              <w:r w:rsidR="003678B3">
                <w:rPr>
                  <w:noProof/>
                </w:rPr>
                <w:t>. Retrieved from bleacherreport.com: https://bleacherreport.com/articles/1813902-advanced-nba-stats-for-dummies-how-to-understand-the-new-hoops-math</w:t>
              </w:r>
            </w:p>
            <w:p w14:paraId="0B2DDC95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ESPN. (2020-2021). </w:t>
              </w:r>
              <w:r>
                <w:rPr>
                  <w:i/>
                  <w:iCs/>
                  <w:noProof/>
                </w:rPr>
                <w:t>NBA Player Salaries 2020-2021</w:t>
              </w:r>
              <w:r>
                <w:rPr>
                  <w:noProof/>
                </w:rPr>
                <w:t>. Retrieved from ESPN.com: http://www.espn.com/nba/salaries</w:t>
              </w:r>
            </w:p>
            <w:p w14:paraId="7973EF55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HoopsHype. (2020-2021). </w:t>
              </w:r>
              <w:r>
                <w:rPr>
                  <w:i/>
                  <w:iCs/>
                  <w:noProof/>
                </w:rPr>
                <w:t>NBA Player Salaries</w:t>
              </w:r>
              <w:r>
                <w:rPr>
                  <w:noProof/>
                </w:rPr>
                <w:t>. Retrieved from hoopshype.com: https://hoopshype.com/salaries/players/</w:t>
              </w:r>
            </w:p>
            <w:p w14:paraId="6FB17A59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Jee, K. (2019, December 22). </w:t>
              </w:r>
              <w:r>
                <w:rPr>
                  <w:i/>
                  <w:iCs/>
                  <w:noProof/>
                </w:rPr>
                <w:t>How to Get NBA Data Using the nba_api Python Module (Beginner).</w:t>
              </w:r>
              <w:r>
                <w:rPr>
                  <w:noProof/>
                </w:rPr>
                <w:t xml:space="preserve"> Retrieved from Playing Numbers: https://www.playingnumbers.com/2019/12/how-to-get-nba-data-using-the-nba_api-python-module-beginner/</w:t>
              </w:r>
            </w:p>
            <w:p w14:paraId="06AFACE2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NBA Media Ventures, LLC. (2021). </w:t>
              </w:r>
              <w:r>
                <w:rPr>
                  <w:i/>
                  <w:iCs/>
                  <w:noProof/>
                </w:rPr>
                <w:t>NBA Advanced Stats</w:t>
              </w:r>
              <w:r>
                <w:rPr>
                  <w:noProof/>
                </w:rPr>
                <w:t>. Retrieved from NBA.com: https://www.nba.com/stats/</w:t>
              </w:r>
            </w:p>
            <w:p w14:paraId="1C881A05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NBA Media Ventures, LLC. (2021). </w:t>
              </w:r>
              <w:r>
                <w:rPr>
                  <w:i/>
                  <w:iCs/>
                  <w:noProof/>
                </w:rPr>
                <w:t>NBA Advanced Stats - Glossary</w:t>
              </w:r>
              <w:r>
                <w:rPr>
                  <w:noProof/>
                </w:rPr>
                <w:t>. Retrieved from nba.com: https://www.nba.com/stats/help/glossary/</w:t>
              </w:r>
            </w:p>
            <w:p w14:paraId="2C5AE2F9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Patel, S. (2020, August 19). </w:t>
              </w:r>
              <w:r>
                <w:rPr>
                  <w:i/>
                  <w:iCs/>
                  <w:noProof/>
                </w:rPr>
                <w:t>swar / nba_api.</w:t>
              </w:r>
              <w:r>
                <w:rPr>
                  <w:noProof/>
                </w:rPr>
                <w:t xml:space="preserve"> Retrieved from GitHub: https://github.com/swar/nba_api/blob/master/docs/table_of_contents.md</w:t>
              </w:r>
            </w:p>
            <w:p w14:paraId="35C223EE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SportRac. (2021). </w:t>
              </w:r>
              <w:r>
                <w:rPr>
                  <w:i/>
                  <w:iCs/>
                  <w:noProof/>
                </w:rPr>
                <w:t>Toronto Raptors 2020 Salary Cap</w:t>
              </w:r>
              <w:r>
                <w:rPr>
                  <w:noProof/>
                </w:rPr>
                <w:t>. Retrieved from spotrac.com: https://www.spotrac.com/nba/toronto-raptors/cap/</w:t>
              </w:r>
            </w:p>
            <w:p w14:paraId="73E92126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Sports Reference. (2020-2021). </w:t>
              </w:r>
              <w:r>
                <w:rPr>
                  <w:i/>
                  <w:iCs/>
                  <w:noProof/>
                </w:rPr>
                <w:t>2020-21 NBA Player Contracts</w:t>
              </w:r>
              <w:r>
                <w:rPr>
                  <w:noProof/>
                </w:rPr>
                <w:t>. Retrieved from Basketball Reference: https://www.basketball-reference.com/contracts/players.html</w:t>
              </w:r>
            </w:p>
            <w:p w14:paraId="51A997C7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Sports Reference. (2020-2021). </w:t>
              </w:r>
              <w:r>
                <w:rPr>
                  <w:i/>
                  <w:iCs/>
                  <w:noProof/>
                </w:rPr>
                <w:t>Basketball Reference</w:t>
              </w:r>
              <w:r>
                <w:rPr>
                  <w:noProof/>
                </w:rPr>
                <w:t>. Retrieved from Basketball Reference: https://www.basketball-reference.com/</w:t>
              </w:r>
            </w:p>
            <w:p w14:paraId="28EB5218" w14:textId="04669596" w:rsidR="00673559" w:rsidRDefault="00673559" w:rsidP="003678B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84C9FAD" w14:textId="77777777" w:rsidR="000750EB" w:rsidRDefault="000750EB" w:rsidP="000750EB">
      <w:pPr>
        <w:spacing w:after="0" w:line="240" w:lineRule="auto"/>
        <w:rPr>
          <w:rStyle w:val="Heading1Char"/>
        </w:rPr>
      </w:pPr>
    </w:p>
    <w:p w14:paraId="35FFAC57" w14:textId="77777777" w:rsidR="000750EB" w:rsidRPr="000750EB" w:rsidRDefault="000750EB" w:rsidP="000750EB">
      <w:pPr>
        <w:spacing w:after="0" w:line="240" w:lineRule="auto"/>
        <w:rPr>
          <w:rFonts w:ascii="Arial" w:hAnsi="Arial" w:cs="Arial"/>
        </w:rPr>
      </w:pPr>
    </w:p>
    <w:p w14:paraId="2C835807" w14:textId="77777777" w:rsidR="000750EB" w:rsidRPr="000750EB" w:rsidRDefault="000750EB" w:rsidP="000750EB">
      <w:pPr>
        <w:spacing w:after="0" w:line="240" w:lineRule="auto"/>
        <w:rPr>
          <w:rFonts w:ascii="Arial" w:hAnsi="Arial" w:cs="Arial"/>
        </w:rPr>
      </w:pPr>
    </w:p>
    <w:p w14:paraId="73CAE1CF" w14:textId="77777777" w:rsidR="000750EB" w:rsidRPr="000750EB" w:rsidRDefault="000750EB" w:rsidP="000750EB">
      <w:pPr>
        <w:spacing w:after="0" w:line="240" w:lineRule="auto"/>
        <w:rPr>
          <w:rFonts w:ascii="Arial" w:hAnsi="Arial" w:cs="Arial"/>
        </w:rPr>
      </w:pPr>
    </w:p>
    <w:sectPr w:rsidR="000750EB" w:rsidRPr="00075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947DA" w14:textId="77777777" w:rsidR="00B47096" w:rsidRDefault="00B47096" w:rsidP="00666866">
      <w:pPr>
        <w:spacing w:after="0" w:line="240" w:lineRule="auto"/>
      </w:pPr>
      <w:r>
        <w:separator/>
      </w:r>
    </w:p>
  </w:endnote>
  <w:endnote w:type="continuationSeparator" w:id="0">
    <w:p w14:paraId="7EF8E3EB" w14:textId="77777777" w:rsidR="00B47096" w:rsidRDefault="00B47096" w:rsidP="00666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82380" w14:textId="77777777" w:rsidR="0066531C" w:rsidRDefault="006653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1C0C1" w14:textId="77777777" w:rsidR="0066531C" w:rsidRDefault="006653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EA6B7" w14:textId="77777777" w:rsidR="0066531C" w:rsidRDefault="006653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EC69B" w14:textId="77777777" w:rsidR="00B47096" w:rsidRDefault="00B47096" w:rsidP="00666866">
      <w:pPr>
        <w:spacing w:after="0" w:line="240" w:lineRule="auto"/>
      </w:pPr>
      <w:r>
        <w:separator/>
      </w:r>
    </w:p>
  </w:footnote>
  <w:footnote w:type="continuationSeparator" w:id="0">
    <w:p w14:paraId="401DDAF7" w14:textId="77777777" w:rsidR="00B47096" w:rsidRDefault="00B47096" w:rsidP="00666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0F691" w14:textId="77777777" w:rsidR="0066531C" w:rsidRDefault="006653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1844311"/>
      <w:docPartObj>
        <w:docPartGallery w:val="Watermarks"/>
        <w:docPartUnique/>
      </w:docPartObj>
    </w:sdtPr>
    <w:sdtContent>
      <w:p w14:paraId="1E7250D2" w14:textId="3C1DBDE9" w:rsidR="0066531C" w:rsidRDefault="0066531C">
        <w:pPr>
          <w:pStyle w:val="Header"/>
        </w:pPr>
        <w:r>
          <w:rPr>
            <w:noProof/>
          </w:rPr>
          <w:pict w14:anchorId="0D16D82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6E813" w14:textId="77777777" w:rsidR="0066531C" w:rsidRDefault="006653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C394B"/>
    <w:multiLevelType w:val="hybridMultilevel"/>
    <w:tmpl w:val="7CCC20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5209"/>
    <w:multiLevelType w:val="hybridMultilevel"/>
    <w:tmpl w:val="CAFE18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D599B"/>
    <w:multiLevelType w:val="hybridMultilevel"/>
    <w:tmpl w:val="A2A6509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0051AA"/>
    <w:multiLevelType w:val="multilevel"/>
    <w:tmpl w:val="666A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6667A"/>
    <w:multiLevelType w:val="hybridMultilevel"/>
    <w:tmpl w:val="2ED87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B21CE"/>
    <w:multiLevelType w:val="hybridMultilevel"/>
    <w:tmpl w:val="E6C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A5007"/>
    <w:multiLevelType w:val="hybridMultilevel"/>
    <w:tmpl w:val="C540BC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E0188"/>
    <w:multiLevelType w:val="hybridMultilevel"/>
    <w:tmpl w:val="8B826DFC"/>
    <w:lvl w:ilvl="0" w:tplc="036C8D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BC3369"/>
    <w:multiLevelType w:val="multilevel"/>
    <w:tmpl w:val="B1C20DD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322F67"/>
    <w:multiLevelType w:val="multilevel"/>
    <w:tmpl w:val="7A7A0DE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612764EC"/>
    <w:multiLevelType w:val="hybridMultilevel"/>
    <w:tmpl w:val="01A6A4B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7113C"/>
    <w:multiLevelType w:val="hybridMultilevel"/>
    <w:tmpl w:val="9A482F04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E31CFC"/>
    <w:multiLevelType w:val="multilevel"/>
    <w:tmpl w:val="7A7A0DE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"/>
    <w:lvlOverride w:ilvl="0">
      <w:lvl w:ilvl="0">
        <w:start w:val="1"/>
        <w:numFmt w:val="bullet"/>
        <w:lvlText w:val=""/>
        <w:lvlJc w:val="left"/>
        <w:pPr>
          <w:tabs>
            <w:tab w:val="num" w:pos="1080"/>
          </w:tabs>
          <w:ind w:left="1080" w:hanging="360"/>
        </w:pPr>
        <w:rPr>
          <w:rFonts w:ascii="Wingdings" w:hAnsi="Wingdings" w:hint="default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1800"/>
          </w:tabs>
          <w:ind w:left="180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520"/>
          </w:tabs>
          <w:ind w:left="252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3240"/>
          </w:tabs>
          <w:ind w:left="324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960"/>
          </w:tabs>
          <w:ind w:left="396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680"/>
          </w:tabs>
          <w:ind w:left="468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400"/>
          </w:tabs>
          <w:ind w:left="540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6120"/>
          </w:tabs>
          <w:ind w:left="612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840"/>
          </w:tabs>
          <w:ind w:left="6840" w:hanging="360"/>
        </w:pPr>
      </w:lvl>
    </w:lvlOverride>
  </w:num>
  <w:num w:numId="4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5"/>
  </w:num>
  <w:num w:numId="8">
    <w:abstractNumId w:val="4"/>
  </w:num>
  <w:num w:numId="9">
    <w:abstractNumId w:val="10"/>
  </w:num>
  <w:num w:numId="10">
    <w:abstractNumId w:val="1"/>
  </w:num>
  <w:num w:numId="11">
    <w:abstractNumId w:val="2"/>
  </w:num>
  <w:num w:numId="12">
    <w:abstractNumId w:val="0"/>
  </w:num>
  <w:num w:numId="13">
    <w:abstractNumId w:val="7"/>
  </w:num>
  <w:num w:numId="14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ennis">
    <w15:presenceInfo w15:providerId="None" w15:userId="Dennis"/>
  </w15:person>
  <w15:person w15:author="Bhavika Patil">
    <w15:presenceInfo w15:providerId="None" w15:userId="Bhavika Pati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55"/>
    <w:rsid w:val="00021FCF"/>
    <w:rsid w:val="00056315"/>
    <w:rsid w:val="000750EB"/>
    <w:rsid w:val="000A35BB"/>
    <w:rsid w:val="000A4D9D"/>
    <w:rsid w:val="000C20EE"/>
    <w:rsid w:val="000E75D1"/>
    <w:rsid w:val="000F4381"/>
    <w:rsid w:val="00132281"/>
    <w:rsid w:val="00187ACA"/>
    <w:rsid w:val="001E778B"/>
    <w:rsid w:val="00200AD1"/>
    <w:rsid w:val="00212B07"/>
    <w:rsid w:val="00230489"/>
    <w:rsid w:val="002310C2"/>
    <w:rsid w:val="00280465"/>
    <w:rsid w:val="00287722"/>
    <w:rsid w:val="002A3EDE"/>
    <w:rsid w:val="00302839"/>
    <w:rsid w:val="0031237B"/>
    <w:rsid w:val="00312487"/>
    <w:rsid w:val="00335392"/>
    <w:rsid w:val="003678B3"/>
    <w:rsid w:val="003739E4"/>
    <w:rsid w:val="003779FC"/>
    <w:rsid w:val="00384465"/>
    <w:rsid w:val="0039023F"/>
    <w:rsid w:val="00396CC3"/>
    <w:rsid w:val="003A26C5"/>
    <w:rsid w:val="003A6ACD"/>
    <w:rsid w:val="003C12A0"/>
    <w:rsid w:val="003D3674"/>
    <w:rsid w:val="003E234F"/>
    <w:rsid w:val="003F4206"/>
    <w:rsid w:val="004007B1"/>
    <w:rsid w:val="0044402D"/>
    <w:rsid w:val="00461DCB"/>
    <w:rsid w:val="00471649"/>
    <w:rsid w:val="004A4970"/>
    <w:rsid w:val="004B032C"/>
    <w:rsid w:val="004B5CF7"/>
    <w:rsid w:val="004C3DD3"/>
    <w:rsid w:val="004E5449"/>
    <w:rsid w:val="004F15B3"/>
    <w:rsid w:val="004F423D"/>
    <w:rsid w:val="0052577C"/>
    <w:rsid w:val="00555CBF"/>
    <w:rsid w:val="0056492C"/>
    <w:rsid w:val="00575E33"/>
    <w:rsid w:val="005826A0"/>
    <w:rsid w:val="0059031E"/>
    <w:rsid w:val="00592AE3"/>
    <w:rsid w:val="0059475B"/>
    <w:rsid w:val="005A34F1"/>
    <w:rsid w:val="005D5822"/>
    <w:rsid w:val="00601008"/>
    <w:rsid w:val="0063373E"/>
    <w:rsid w:val="0066307B"/>
    <w:rsid w:val="0066531C"/>
    <w:rsid w:val="0066634E"/>
    <w:rsid w:val="00666866"/>
    <w:rsid w:val="00673559"/>
    <w:rsid w:val="006850E1"/>
    <w:rsid w:val="00691AF0"/>
    <w:rsid w:val="006929EF"/>
    <w:rsid w:val="006A0DB4"/>
    <w:rsid w:val="006B6FFF"/>
    <w:rsid w:val="006B7598"/>
    <w:rsid w:val="006D36BD"/>
    <w:rsid w:val="006E11BF"/>
    <w:rsid w:val="007040C4"/>
    <w:rsid w:val="00704922"/>
    <w:rsid w:val="0072630A"/>
    <w:rsid w:val="007427AF"/>
    <w:rsid w:val="007640F6"/>
    <w:rsid w:val="00794ACC"/>
    <w:rsid w:val="007B18FF"/>
    <w:rsid w:val="007C20E3"/>
    <w:rsid w:val="007D3EF8"/>
    <w:rsid w:val="00856C4E"/>
    <w:rsid w:val="008A458E"/>
    <w:rsid w:val="008B4394"/>
    <w:rsid w:val="00920152"/>
    <w:rsid w:val="00957623"/>
    <w:rsid w:val="00966880"/>
    <w:rsid w:val="009B3B79"/>
    <w:rsid w:val="009D6691"/>
    <w:rsid w:val="009E4DEA"/>
    <w:rsid w:val="00A27455"/>
    <w:rsid w:val="00A5437A"/>
    <w:rsid w:val="00A735F9"/>
    <w:rsid w:val="00A821DD"/>
    <w:rsid w:val="00A85638"/>
    <w:rsid w:val="00A9060E"/>
    <w:rsid w:val="00AC68B5"/>
    <w:rsid w:val="00AD2F74"/>
    <w:rsid w:val="00AF194B"/>
    <w:rsid w:val="00AF6212"/>
    <w:rsid w:val="00B0470F"/>
    <w:rsid w:val="00B169D6"/>
    <w:rsid w:val="00B34B15"/>
    <w:rsid w:val="00B47096"/>
    <w:rsid w:val="00B604FF"/>
    <w:rsid w:val="00B73D9C"/>
    <w:rsid w:val="00B95AAA"/>
    <w:rsid w:val="00BB291C"/>
    <w:rsid w:val="00BC19C3"/>
    <w:rsid w:val="00BD1CAC"/>
    <w:rsid w:val="00BF3C8A"/>
    <w:rsid w:val="00BF4558"/>
    <w:rsid w:val="00C0458A"/>
    <w:rsid w:val="00C25FCE"/>
    <w:rsid w:val="00C46105"/>
    <w:rsid w:val="00C50046"/>
    <w:rsid w:val="00C57E9E"/>
    <w:rsid w:val="00C62808"/>
    <w:rsid w:val="00C700DA"/>
    <w:rsid w:val="00CB0F2E"/>
    <w:rsid w:val="00CB762A"/>
    <w:rsid w:val="00CC6C0F"/>
    <w:rsid w:val="00CD482A"/>
    <w:rsid w:val="00CE18C4"/>
    <w:rsid w:val="00D12156"/>
    <w:rsid w:val="00D241B1"/>
    <w:rsid w:val="00D33E1D"/>
    <w:rsid w:val="00D34D74"/>
    <w:rsid w:val="00D434A8"/>
    <w:rsid w:val="00D52740"/>
    <w:rsid w:val="00D54771"/>
    <w:rsid w:val="00D55554"/>
    <w:rsid w:val="00D71042"/>
    <w:rsid w:val="00D74601"/>
    <w:rsid w:val="00D803E3"/>
    <w:rsid w:val="00D91C1E"/>
    <w:rsid w:val="00DA3AC7"/>
    <w:rsid w:val="00DA5D03"/>
    <w:rsid w:val="00DC01EB"/>
    <w:rsid w:val="00DC3B26"/>
    <w:rsid w:val="00E0086F"/>
    <w:rsid w:val="00E10A86"/>
    <w:rsid w:val="00E20B4B"/>
    <w:rsid w:val="00E24A47"/>
    <w:rsid w:val="00E730FD"/>
    <w:rsid w:val="00E77C09"/>
    <w:rsid w:val="00E813B4"/>
    <w:rsid w:val="00E8615C"/>
    <w:rsid w:val="00E8671D"/>
    <w:rsid w:val="00E90A3C"/>
    <w:rsid w:val="00EB2C5C"/>
    <w:rsid w:val="00ED233D"/>
    <w:rsid w:val="00EE377D"/>
    <w:rsid w:val="00F21B8C"/>
    <w:rsid w:val="00F41262"/>
    <w:rsid w:val="00F5674B"/>
    <w:rsid w:val="00F9030A"/>
    <w:rsid w:val="00F91C49"/>
    <w:rsid w:val="00FA34F6"/>
    <w:rsid w:val="00FC6B7E"/>
    <w:rsid w:val="00FC6F72"/>
    <w:rsid w:val="00FE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2BB083"/>
  <w15:chartTrackingRefBased/>
  <w15:docId w15:val="{35F3F635-9A2B-4B84-A211-90B9577E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0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C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2C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5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750E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0750E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03E3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0750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5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ibliography">
    <w:name w:val="Bibliography"/>
    <w:basedOn w:val="Normal"/>
    <w:next w:val="Normal"/>
    <w:uiPriority w:val="37"/>
    <w:unhideWhenUsed/>
    <w:rsid w:val="00673559"/>
  </w:style>
  <w:style w:type="paragraph" w:customStyle="1" w:styleId="Default">
    <w:name w:val="Default"/>
    <w:uiPriority w:val="99"/>
    <w:rsid w:val="002A3E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20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6CC3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D233D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F91C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91C49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66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866"/>
  </w:style>
  <w:style w:type="paragraph" w:styleId="Footer">
    <w:name w:val="footer"/>
    <w:basedOn w:val="Normal"/>
    <w:link w:val="FooterChar"/>
    <w:uiPriority w:val="99"/>
    <w:unhideWhenUsed/>
    <w:rsid w:val="00666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866"/>
  </w:style>
  <w:style w:type="character" w:styleId="UnresolvedMention">
    <w:name w:val="Unresolved Mention"/>
    <w:basedOn w:val="DefaultParagraphFont"/>
    <w:uiPriority w:val="99"/>
    <w:semiHidden/>
    <w:unhideWhenUsed/>
    <w:rsid w:val="001E77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E23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23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3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3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34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E234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B2C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2C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6A0DB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hoopshype.com/salarie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bhavikapatil/Capstone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espn.com/nba/salari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stats.nba.com" TargetMode="External"/><Relationship Id="rId23" Type="http://schemas.microsoft.com/office/2011/relationships/people" Target="people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nba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Ken19</b:Tag>
    <b:SourceType>DocumentFromInternetSite</b:SourceType>
    <b:Guid>{958616DF-6184-4BA2-8F7F-58035EC20E01}</b:Guid>
    <b:Author>
      <b:Author>
        <b:NameList>
          <b:Person>
            <b:Last>Jee</b:Last>
            <b:First>Ken</b:First>
          </b:Person>
        </b:NameList>
      </b:Author>
    </b:Author>
    <b:Title>How to Get NBA Data Using the nba_api Python Module (Beginner)</b:Title>
    <b:InternetSiteTitle>Playing Numbers</b:InternetSiteTitle>
    <b:Year>2019</b:Year>
    <b:Month>December</b:Month>
    <b:Day>22</b:Day>
    <b:URL>https://www.playingnumbers.com/2019/12/how-to-get-nba-data-using-the-nba_api-python-module-beginner/</b:URL>
    <b:RefOrder>3</b:RefOrder>
  </b:Source>
  <b:Source>
    <b:Tag>Swa20</b:Tag>
    <b:SourceType>DocumentFromInternetSite</b:SourceType>
    <b:Guid>{FCC88F22-5A0D-4828-83B5-3D4D4A270E5B}</b:Guid>
    <b:Author>
      <b:Author>
        <b:NameList>
          <b:Person>
            <b:Last>Patel</b:Last>
            <b:First>Swar</b:First>
          </b:Person>
        </b:NameList>
      </b:Author>
    </b:Author>
    <b:Title>swar / nba_api</b:Title>
    <b:InternetSiteTitle>GitHub</b:InternetSiteTitle>
    <b:Year>2020</b:Year>
    <b:Month>August</b:Month>
    <b:Day>19</b:Day>
    <b:URL>https://github.com/swar/nba_api/blob/master/docs/table_of_contents.md</b:URL>
    <b:RefOrder>1</b:RefOrder>
  </b:Source>
  <b:Source>
    <b:Tag>Spo211</b:Tag>
    <b:SourceType>InternetSite</b:SourceType>
    <b:Guid>{2C57F9B3-7332-451F-8DDF-53A327DA8408}</b:Guid>
    <b:Title>2020-21 NBA Player Contracts</b:Title>
    <b:InternetSiteTitle>Basketball Reference</b:InternetSiteTitle>
    <b:Year>2020-2021</b:Year>
    <b:URL>https://www.basketball-reference.com/contracts/players.html</b:URL>
    <b:Author>
      <b:Author>
        <b:Corporate>Sports Reference</b:Corporate>
      </b:Author>
    </b:Author>
    <b:RefOrder>4</b:RefOrder>
  </b:Source>
  <b:Source>
    <b:Tag>Spo21</b:Tag>
    <b:SourceType>InternetSite</b:SourceType>
    <b:Guid>{8CC329BB-662A-436D-B50E-A23983223F7D}</b:Guid>
    <b:Author>
      <b:Author>
        <b:Corporate>Sports Reference</b:Corporate>
      </b:Author>
    </b:Author>
    <b:Title>Basketball Reference</b:Title>
    <b:InternetSiteTitle>Basketball Reference</b:InternetSiteTitle>
    <b:Year>2020-2021</b:Year>
    <b:URL>https://www.basketball-reference.com/</b:URL>
    <b:RefOrder>5</b:RefOrder>
  </b:Source>
  <b:Source>
    <b:Tag>Hoo21</b:Tag>
    <b:SourceType>InternetSite</b:SourceType>
    <b:Guid>{68171608-CBF2-42FE-BE6A-C632D6B24891}</b:Guid>
    <b:Author>
      <b:Author>
        <b:Corporate>HoopsHype</b:Corporate>
      </b:Author>
    </b:Author>
    <b:Title>NBA Player Salaries</b:Title>
    <b:InternetSiteTitle>hoopshype.com</b:InternetSiteTitle>
    <b:Year>2020-2021</b:Year>
    <b:URL>https://hoopshype.com/salaries/players/</b:URL>
    <b:RefOrder>6</b:RefOrder>
  </b:Source>
  <b:Source>
    <b:Tag>ESP21</b:Tag>
    <b:SourceType>InternetSite</b:SourceType>
    <b:Guid>{CBCBF9B0-68CD-4BE9-895D-B4E9E2232098}</b:Guid>
    <b:Author>
      <b:Author>
        <b:Corporate>ESPN</b:Corporate>
      </b:Author>
    </b:Author>
    <b:Title>NBA Player Salaries 2020-2021</b:Title>
    <b:InternetSiteTitle>ESPN.com</b:InternetSiteTitle>
    <b:Year>2020-2021</b:Year>
    <b:URL>http://www.espn.com/nba/salaries</b:URL>
    <b:RefOrder>7</b:RefOrder>
  </b:Source>
  <b:Source>
    <b:Tag>Spo212</b:Tag>
    <b:SourceType>InternetSite</b:SourceType>
    <b:Guid>{11103415-43A4-45C6-8493-1F3B581CE76E}</b:Guid>
    <b:Author>
      <b:Author>
        <b:Corporate>SportRac</b:Corporate>
      </b:Author>
    </b:Author>
    <b:Title>Toronto Raptors 2020 Salary Cap</b:Title>
    <b:InternetSiteTitle>spotrac.com</b:InternetSiteTitle>
    <b:Year>2021</b:Year>
    <b:URL>https://www.spotrac.com/nba/toronto-raptors/cap/</b:URL>
    <b:RefOrder>8</b:RefOrder>
  </b:Source>
  <b:Source>
    <b:Tag>NBA211</b:Tag>
    <b:SourceType>InternetSite</b:SourceType>
    <b:Guid>{AC0BFEA1-F471-460B-921E-085FC0879F0A}</b:Guid>
    <b:Author>
      <b:Author>
        <b:Corporate>NBA Media Ventures, LLC.</b:Corporate>
      </b:Author>
    </b:Author>
    <b:Title>NBA Advanced Stats - Glossary</b:Title>
    <b:InternetSiteTitle>nba.com</b:InternetSiteTitle>
    <b:Year>2021</b:Year>
    <b:URL>https://www.nba.com/stats/help/glossary/</b:URL>
    <b:RefOrder>2</b:RefOrder>
  </b:Source>
  <b:Source>
    <b:Tag>NBA21</b:Tag>
    <b:SourceType>InternetSite</b:SourceType>
    <b:Guid>{96E82AFB-F62A-42EB-9BEF-3B35D5191232}</b:Guid>
    <b:Author>
      <b:Author>
        <b:Corporate>NBA Media Ventures, LLC.</b:Corporate>
      </b:Author>
    </b:Author>
    <b:Title>NBA Advanced Stats</b:Title>
    <b:InternetSiteTitle>NBA.com</b:InternetSiteTitle>
    <b:Year>2021</b:Year>
    <b:URL>https://www.nba.com/stats/</b:URL>
    <b:RefOrder>9</b:RefOrder>
  </b:Source>
  <b:Source>
    <b:Tag>Ble21</b:Tag>
    <b:SourceType>InternetSite</b:SourceType>
    <b:Guid>{D283DDEE-5B80-4111-89F2-B869A0E3C199}</b:Guid>
    <b:Author>
      <b:Author>
        <b:Corporate>Bleacher Report, Inc.</b:Corporate>
      </b:Author>
    </b:Author>
    <b:Title>Advanced NBA Stats for Dummies: How to Understand the New Hoops Math</b:Title>
    <b:InternetSiteTitle>bleacherreport.com</b:InternetSiteTitle>
    <b:Year>2021</b:Year>
    <b:URL>https://bleacherreport.com/articles/1813902-advanced-nba-stats-for-dummies-how-to-understand-the-new-hoops-math</b:URL>
    <b:RefOrder>10</b:RefOrder>
  </b:Source>
</b:Sources>
</file>

<file path=customXml/itemProps1.xml><?xml version="1.0" encoding="utf-8"?>
<ds:datastoreItem xmlns:ds="http://schemas.openxmlformats.org/officeDocument/2006/customXml" ds:itemID="{F4173598-7A90-4426-A262-B20DAC114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1996</Words>
  <Characters>11379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3</cp:revision>
  <dcterms:created xsi:type="dcterms:W3CDTF">2021-03-13T19:04:00Z</dcterms:created>
  <dcterms:modified xsi:type="dcterms:W3CDTF">2021-03-13T20:20:00Z</dcterms:modified>
</cp:coreProperties>
</file>