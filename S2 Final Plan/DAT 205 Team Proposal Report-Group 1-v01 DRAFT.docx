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05AA7" w14:textId="5E0B9788" w:rsidR="0066634E" w:rsidRPr="000750EB" w:rsidRDefault="0066634E">
      <w:pPr>
        <w:rPr>
          <w:rFonts w:ascii="Arial" w:hAnsi="Arial" w:cs="Arial"/>
        </w:rPr>
      </w:pPr>
    </w:p>
    <w:p w14:paraId="7DC11292" w14:textId="1767AB17" w:rsidR="000750EB" w:rsidRDefault="000750EB">
      <w:pPr>
        <w:rPr>
          <w:rFonts w:ascii="Arial" w:hAnsi="Arial" w:cs="Arial"/>
        </w:rPr>
      </w:pPr>
    </w:p>
    <w:p w14:paraId="7F1B505E" w14:textId="55E71D22" w:rsidR="000750EB" w:rsidRDefault="000750EB">
      <w:pPr>
        <w:rPr>
          <w:rFonts w:ascii="Arial" w:hAnsi="Arial" w:cs="Arial"/>
        </w:rPr>
      </w:pPr>
    </w:p>
    <w:p w14:paraId="1E558C47" w14:textId="52F33AFC" w:rsidR="000750EB" w:rsidRDefault="000750EB">
      <w:pPr>
        <w:rPr>
          <w:rFonts w:ascii="Arial" w:hAnsi="Arial" w:cs="Arial"/>
        </w:rPr>
      </w:pPr>
    </w:p>
    <w:p w14:paraId="582AC26B" w14:textId="6058941C" w:rsidR="000750EB" w:rsidRDefault="000750EB">
      <w:pPr>
        <w:rPr>
          <w:rFonts w:ascii="Arial" w:hAnsi="Arial" w:cs="Arial"/>
        </w:rPr>
      </w:pPr>
    </w:p>
    <w:p w14:paraId="4136E31E" w14:textId="71B3D3C8" w:rsidR="000750EB" w:rsidRDefault="000750EB">
      <w:pPr>
        <w:rPr>
          <w:rFonts w:ascii="Arial" w:hAnsi="Arial" w:cs="Arial"/>
        </w:rPr>
      </w:pPr>
    </w:p>
    <w:p w14:paraId="1AD0905A" w14:textId="40ABFF67" w:rsidR="000750EB" w:rsidRDefault="000750EB">
      <w:pPr>
        <w:rPr>
          <w:rFonts w:ascii="Arial" w:hAnsi="Arial" w:cs="Arial"/>
        </w:rPr>
      </w:pPr>
    </w:p>
    <w:p w14:paraId="2171D99A" w14:textId="27B5B1DA" w:rsidR="003678B3" w:rsidRDefault="003678B3">
      <w:pPr>
        <w:rPr>
          <w:rFonts w:ascii="Arial" w:hAnsi="Arial" w:cs="Arial"/>
        </w:rPr>
      </w:pPr>
    </w:p>
    <w:p w14:paraId="0074C7EC" w14:textId="77777777" w:rsidR="003678B3" w:rsidRDefault="003678B3">
      <w:pPr>
        <w:rPr>
          <w:rFonts w:ascii="Arial" w:hAnsi="Arial" w:cs="Arial"/>
        </w:rPr>
      </w:pPr>
    </w:p>
    <w:p w14:paraId="226A2FED" w14:textId="5EBD6A0B" w:rsidR="000750EB" w:rsidRDefault="000750EB">
      <w:pPr>
        <w:rPr>
          <w:rFonts w:ascii="Arial" w:hAnsi="Arial" w:cs="Arial"/>
        </w:rPr>
      </w:pPr>
    </w:p>
    <w:p w14:paraId="72ED0878" w14:textId="4E3E05EE" w:rsidR="003678B3" w:rsidRPr="003678B3" w:rsidRDefault="000750EB">
      <w:pPr>
        <w:rPr>
          <w:rFonts w:ascii="Arial" w:hAnsi="Arial" w:cs="Arial"/>
          <w:b/>
          <w:bCs/>
          <w:sz w:val="56"/>
          <w:szCs w:val="56"/>
        </w:rPr>
      </w:pPr>
      <w:r w:rsidRPr="003678B3">
        <w:rPr>
          <w:rFonts w:ascii="Arial" w:hAnsi="Arial" w:cs="Arial"/>
          <w:b/>
          <w:bCs/>
          <w:sz w:val="56"/>
          <w:szCs w:val="56"/>
        </w:rPr>
        <w:t>DAT 205 Cap</w:t>
      </w:r>
      <w:r w:rsidR="002310C2">
        <w:rPr>
          <w:rFonts w:ascii="Arial" w:hAnsi="Arial" w:cs="Arial"/>
          <w:b/>
          <w:bCs/>
          <w:sz w:val="56"/>
          <w:szCs w:val="56"/>
        </w:rPr>
        <w:t>s</w:t>
      </w:r>
      <w:r w:rsidRPr="003678B3">
        <w:rPr>
          <w:rFonts w:ascii="Arial" w:hAnsi="Arial" w:cs="Arial"/>
          <w:b/>
          <w:bCs/>
          <w:sz w:val="56"/>
          <w:szCs w:val="56"/>
        </w:rPr>
        <w:t>tone</w:t>
      </w:r>
    </w:p>
    <w:p w14:paraId="2C0D2EE6" w14:textId="40EC0733" w:rsidR="000750EB" w:rsidRPr="00A85638" w:rsidRDefault="000750EB">
      <w:pPr>
        <w:rPr>
          <w:rFonts w:ascii="Arial" w:hAnsi="Arial" w:cs="Arial"/>
          <w:sz w:val="40"/>
          <w:szCs w:val="40"/>
        </w:rPr>
      </w:pPr>
      <w:r w:rsidRPr="00A85638">
        <w:rPr>
          <w:rFonts w:ascii="Arial" w:hAnsi="Arial" w:cs="Arial"/>
          <w:b/>
          <w:bCs/>
          <w:sz w:val="40"/>
          <w:szCs w:val="40"/>
        </w:rPr>
        <w:t xml:space="preserve">NBA Toronto Raptors Team </w:t>
      </w:r>
      <w:r w:rsidR="003678B3" w:rsidRPr="00A85638">
        <w:rPr>
          <w:rFonts w:ascii="Arial" w:hAnsi="Arial" w:cs="Arial"/>
          <w:b/>
          <w:bCs/>
          <w:sz w:val="40"/>
          <w:szCs w:val="40"/>
        </w:rPr>
        <w:t>Performance</w:t>
      </w:r>
    </w:p>
    <w:p w14:paraId="7641E316" w14:textId="77777777" w:rsidR="00312487" w:rsidRPr="00A85638" w:rsidRDefault="00312487" w:rsidP="00312487">
      <w:pPr>
        <w:rPr>
          <w:rFonts w:ascii="Arial" w:hAnsi="Arial" w:cs="Arial"/>
          <w:b/>
          <w:bCs/>
          <w:sz w:val="40"/>
          <w:szCs w:val="40"/>
        </w:rPr>
      </w:pPr>
      <w:r w:rsidRPr="00A85638">
        <w:rPr>
          <w:rFonts w:ascii="Arial" w:hAnsi="Arial" w:cs="Arial"/>
          <w:b/>
          <w:bCs/>
          <w:sz w:val="40"/>
          <w:szCs w:val="40"/>
        </w:rPr>
        <w:t>Team Proposal Report – Final Plan</w:t>
      </w:r>
    </w:p>
    <w:p w14:paraId="3D642466" w14:textId="77777777" w:rsidR="000750EB" w:rsidRDefault="000750EB">
      <w:pPr>
        <w:rPr>
          <w:rFonts w:ascii="Arial" w:hAnsi="Arial" w:cs="Arial"/>
        </w:rPr>
      </w:pPr>
    </w:p>
    <w:p w14:paraId="35A439F0" w14:textId="39DD0ACA" w:rsidR="000750EB" w:rsidRDefault="000750EB">
      <w:pPr>
        <w:rPr>
          <w:rFonts w:ascii="Arial" w:hAnsi="Arial" w:cs="Arial"/>
        </w:rPr>
      </w:pPr>
    </w:p>
    <w:p w14:paraId="6FF3CA5C" w14:textId="76A72999" w:rsidR="003678B3" w:rsidRDefault="003678B3">
      <w:pPr>
        <w:rPr>
          <w:rFonts w:ascii="Arial" w:hAnsi="Arial" w:cs="Arial"/>
        </w:rPr>
      </w:pPr>
    </w:p>
    <w:p w14:paraId="05F3CE4B" w14:textId="753DC286" w:rsidR="003678B3" w:rsidRDefault="003678B3">
      <w:pPr>
        <w:rPr>
          <w:rFonts w:ascii="Arial" w:hAnsi="Arial" w:cs="Arial"/>
        </w:rPr>
      </w:pPr>
    </w:p>
    <w:p w14:paraId="5D5C801F" w14:textId="77777777" w:rsidR="003678B3" w:rsidRDefault="003678B3">
      <w:pPr>
        <w:rPr>
          <w:rFonts w:ascii="Arial" w:hAnsi="Arial" w:cs="Arial"/>
        </w:rPr>
      </w:pPr>
    </w:p>
    <w:p w14:paraId="1C5FDD08" w14:textId="77777777" w:rsidR="000750EB" w:rsidRDefault="000750EB">
      <w:pPr>
        <w:rPr>
          <w:rFonts w:ascii="Arial" w:hAnsi="Arial" w:cs="Arial"/>
        </w:rPr>
      </w:pPr>
    </w:p>
    <w:tbl>
      <w:tblPr>
        <w:tblStyle w:val="TableGrid"/>
        <w:tblW w:w="0" w:type="auto"/>
        <w:tblInd w:w="6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060"/>
      </w:tblGrid>
      <w:tr w:rsidR="000750EB" w14:paraId="50A8E10B" w14:textId="77777777" w:rsidTr="00F91C49">
        <w:tc>
          <w:tcPr>
            <w:tcW w:w="630" w:type="dxa"/>
          </w:tcPr>
          <w:p w14:paraId="431715B6" w14:textId="5EBD7F12" w:rsidR="000750EB" w:rsidRPr="003678B3" w:rsidRDefault="000750EB" w:rsidP="000750EB">
            <w:pPr>
              <w:rPr>
                <w:rFonts w:ascii="Arial" w:hAnsi="Arial" w:cs="Arial"/>
                <w:b/>
                <w:bCs/>
              </w:rPr>
            </w:pPr>
            <w:r w:rsidRPr="003678B3">
              <w:rPr>
                <w:rFonts w:ascii="Arial" w:hAnsi="Arial" w:cs="Arial"/>
                <w:b/>
                <w:bCs/>
              </w:rPr>
              <w:t xml:space="preserve">By </w:t>
            </w:r>
          </w:p>
        </w:tc>
        <w:tc>
          <w:tcPr>
            <w:tcW w:w="2060" w:type="dxa"/>
          </w:tcPr>
          <w:p w14:paraId="77CD170E" w14:textId="11FA605C" w:rsidR="000750EB" w:rsidRPr="003678B3" w:rsidRDefault="000750EB" w:rsidP="000750EB">
            <w:pPr>
              <w:rPr>
                <w:rFonts w:ascii="Arial" w:hAnsi="Arial" w:cs="Arial"/>
                <w:b/>
                <w:bCs/>
              </w:rPr>
            </w:pPr>
            <w:r w:rsidRPr="003678B3">
              <w:rPr>
                <w:rFonts w:ascii="Arial" w:hAnsi="Arial" w:cs="Arial"/>
                <w:b/>
                <w:bCs/>
              </w:rPr>
              <w:t>Group 1</w:t>
            </w:r>
          </w:p>
          <w:p w14:paraId="3CE243E7" w14:textId="159FE2AC" w:rsidR="000750EB" w:rsidRPr="000750EB" w:rsidRDefault="000750EB" w:rsidP="000750EB">
            <w:pPr>
              <w:rPr>
                <w:rFonts w:ascii="Arial" w:hAnsi="Arial" w:cs="Arial"/>
              </w:rPr>
            </w:pPr>
            <w:proofErr w:type="spellStart"/>
            <w:r w:rsidRPr="000750EB">
              <w:rPr>
                <w:rFonts w:ascii="Arial" w:hAnsi="Arial" w:cs="Arial"/>
              </w:rPr>
              <w:t>Bhavika</w:t>
            </w:r>
            <w:proofErr w:type="spellEnd"/>
            <w:r w:rsidRPr="000750EB">
              <w:rPr>
                <w:rFonts w:ascii="Arial" w:hAnsi="Arial" w:cs="Arial"/>
              </w:rPr>
              <w:t xml:space="preserve"> Patil</w:t>
            </w:r>
            <w:r w:rsidRPr="000750EB">
              <w:rPr>
                <w:rFonts w:ascii="Arial" w:hAnsi="Arial" w:cs="Arial"/>
              </w:rPr>
              <w:tab/>
              <w:t xml:space="preserve"> </w:t>
            </w:r>
          </w:p>
          <w:p w14:paraId="4F53DB58" w14:textId="31C79742" w:rsidR="000750EB" w:rsidRPr="000750EB" w:rsidRDefault="000750EB" w:rsidP="000750EB">
            <w:pPr>
              <w:rPr>
                <w:rFonts w:ascii="Arial" w:hAnsi="Arial" w:cs="Arial"/>
              </w:rPr>
            </w:pPr>
            <w:r w:rsidRPr="000750EB">
              <w:rPr>
                <w:rFonts w:ascii="Arial" w:hAnsi="Arial" w:cs="Arial"/>
              </w:rPr>
              <w:t>Cindy Guo</w:t>
            </w:r>
            <w:r w:rsidRPr="000750EB">
              <w:rPr>
                <w:rFonts w:ascii="Arial" w:hAnsi="Arial" w:cs="Arial"/>
              </w:rPr>
              <w:tab/>
              <w:t xml:space="preserve"> </w:t>
            </w:r>
          </w:p>
          <w:p w14:paraId="5F12A46C" w14:textId="51029059" w:rsidR="000750EB" w:rsidRDefault="000750EB" w:rsidP="000750EB">
            <w:pPr>
              <w:rPr>
                <w:rFonts w:ascii="Arial" w:hAnsi="Arial" w:cs="Arial"/>
              </w:rPr>
            </w:pPr>
            <w:r w:rsidRPr="000750EB">
              <w:rPr>
                <w:rFonts w:ascii="Arial" w:hAnsi="Arial" w:cs="Arial"/>
              </w:rPr>
              <w:t>Dennis Hung</w:t>
            </w:r>
            <w:r w:rsidRPr="000750EB">
              <w:rPr>
                <w:rFonts w:ascii="Arial" w:hAnsi="Arial" w:cs="Arial"/>
              </w:rPr>
              <w:tab/>
              <w:t xml:space="preserve"> </w:t>
            </w:r>
          </w:p>
          <w:p w14:paraId="64EC5A78" w14:textId="5A579E5C" w:rsidR="003678B3" w:rsidRDefault="003678B3" w:rsidP="000750EB">
            <w:pPr>
              <w:rPr>
                <w:rFonts w:ascii="Arial" w:hAnsi="Arial" w:cs="Arial"/>
              </w:rPr>
            </w:pPr>
          </w:p>
          <w:p w14:paraId="6E63176B" w14:textId="416676E4" w:rsidR="003678B3" w:rsidRPr="003678B3" w:rsidRDefault="003678B3" w:rsidP="000750EB">
            <w:pPr>
              <w:rPr>
                <w:rFonts w:ascii="Arial" w:hAnsi="Arial" w:cs="Arial"/>
              </w:rPr>
            </w:pPr>
            <w:r w:rsidRPr="003678B3">
              <w:rPr>
                <w:rFonts w:ascii="Arial" w:hAnsi="Arial" w:cs="Arial"/>
              </w:rPr>
              <w:t>2021-03-18</w:t>
            </w:r>
          </w:p>
          <w:p w14:paraId="67A8C560" w14:textId="77777777" w:rsidR="000750EB" w:rsidRDefault="000750EB" w:rsidP="000750EB">
            <w:pPr>
              <w:rPr>
                <w:rFonts w:ascii="Arial" w:hAnsi="Arial" w:cs="Arial"/>
              </w:rPr>
            </w:pPr>
          </w:p>
        </w:tc>
      </w:tr>
    </w:tbl>
    <w:p w14:paraId="28F7E0C1" w14:textId="77777777" w:rsidR="000750EB" w:rsidRDefault="000750EB" w:rsidP="000750EB">
      <w:pPr>
        <w:rPr>
          <w:rFonts w:ascii="Arial" w:hAnsi="Arial" w:cs="Arial"/>
        </w:rPr>
      </w:pPr>
    </w:p>
    <w:p w14:paraId="72F7A8B9" w14:textId="7096372E" w:rsidR="000750EB" w:rsidRDefault="000750EB" w:rsidP="000750EB">
      <w:pPr>
        <w:rPr>
          <w:rFonts w:ascii="Arial" w:hAnsi="Arial" w:cs="Arial"/>
        </w:rPr>
      </w:pPr>
    </w:p>
    <w:p w14:paraId="4DCFC6E3" w14:textId="370DD0F3" w:rsidR="000750EB" w:rsidRDefault="000750EB" w:rsidP="000750EB">
      <w:pPr>
        <w:rPr>
          <w:rFonts w:ascii="Arial" w:hAnsi="Arial" w:cs="Arial"/>
        </w:rPr>
      </w:pPr>
    </w:p>
    <w:p w14:paraId="2815D5FE" w14:textId="68BF3156" w:rsidR="000750EB" w:rsidRDefault="000750EB" w:rsidP="000750EB">
      <w:pPr>
        <w:rPr>
          <w:rFonts w:ascii="Arial" w:hAnsi="Arial" w:cs="Arial"/>
        </w:rPr>
      </w:pPr>
    </w:p>
    <w:p w14:paraId="6864B047" w14:textId="77777777" w:rsidR="000750EB" w:rsidRDefault="000750EB" w:rsidP="000750EB">
      <w:pPr>
        <w:rPr>
          <w:rFonts w:ascii="Arial" w:hAnsi="Arial" w:cs="Arial"/>
        </w:rPr>
        <w:sectPr w:rsidR="000750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CA"/>
        </w:rPr>
        <w:id w:val="-2087829945"/>
        <w:docPartObj>
          <w:docPartGallery w:val="Table of Contents"/>
          <w:docPartUnique/>
        </w:docPartObj>
      </w:sdtPr>
      <w:sdtEndPr>
        <w:rPr>
          <w:b/>
          <w:bCs/>
          <w:noProof/>
        </w:rPr>
      </w:sdtEndPr>
      <w:sdtContent>
        <w:p w14:paraId="3F4D28CE" w14:textId="483784AB" w:rsidR="000750EB" w:rsidRDefault="000750EB">
          <w:pPr>
            <w:pStyle w:val="TOCHeading"/>
          </w:pPr>
          <w:r>
            <w:t>Table of Contents</w:t>
          </w:r>
        </w:p>
        <w:p w14:paraId="570C5BC0" w14:textId="6A1E9A7D" w:rsidR="00A85638" w:rsidRDefault="000750E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313917" w:history="1">
            <w:r w:rsidR="00A85638" w:rsidRPr="008E3E6B">
              <w:rPr>
                <w:rStyle w:val="Hyperlink"/>
                <w:noProof/>
              </w:rPr>
              <w:t>Section 1. Business Goal</w:t>
            </w:r>
            <w:r w:rsidR="00A85638">
              <w:rPr>
                <w:noProof/>
                <w:webHidden/>
              </w:rPr>
              <w:tab/>
            </w:r>
            <w:r w:rsidR="00A85638">
              <w:rPr>
                <w:noProof/>
                <w:webHidden/>
              </w:rPr>
              <w:fldChar w:fldCharType="begin"/>
            </w:r>
            <w:r w:rsidR="00A85638">
              <w:rPr>
                <w:noProof/>
                <w:webHidden/>
              </w:rPr>
              <w:instrText xml:space="preserve"> PAGEREF _Toc66313917 \h </w:instrText>
            </w:r>
            <w:r w:rsidR="00A85638">
              <w:rPr>
                <w:noProof/>
                <w:webHidden/>
              </w:rPr>
            </w:r>
            <w:r w:rsidR="00A85638">
              <w:rPr>
                <w:noProof/>
                <w:webHidden/>
              </w:rPr>
              <w:fldChar w:fldCharType="separate"/>
            </w:r>
            <w:r w:rsidR="00A85638">
              <w:rPr>
                <w:noProof/>
                <w:webHidden/>
              </w:rPr>
              <w:t>3</w:t>
            </w:r>
            <w:r w:rsidR="00A85638">
              <w:rPr>
                <w:noProof/>
                <w:webHidden/>
              </w:rPr>
              <w:fldChar w:fldCharType="end"/>
            </w:r>
          </w:hyperlink>
        </w:p>
        <w:p w14:paraId="1028B8B5" w14:textId="2CF59603" w:rsidR="00A85638" w:rsidRDefault="00A85638">
          <w:pPr>
            <w:pStyle w:val="TOC1"/>
            <w:tabs>
              <w:tab w:val="right" w:leader="dot" w:pos="9350"/>
            </w:tabs>
            <w:rPr>
              <w:rFonts w:eastAsiaTheme="minorEastAsia"/>
              <w:noProof/>
              <w:lang w:eastAsia="en-CA"/>
            </w:rPr>
          </w:pPr>
          <w:hyperlink w:anchor="_Toc66313918" w:history="1">
            <w:r w:rsidRPr="008E3E6B">
              <w:rPr>
                <w:rStyle w:val="Hyperlink"/>
                <w:noProof/>
              </w:rPr>
              <w:t>Section 2. Analytics / Data Mining Goal</w:t>
            </w:r>
            <w:r>
              <w:rPr>
                <w:noProof/>
                <w:webHidden/>
              </w:rPr>
              <w:tab/>
            </w:r>
            <w:r>
              <w:rPr>
                <w:noProof/>
                <w:webHidden/>
              </w:rPr>
              <w:fldChar w:fldCharType="begin"/>
            </w:r>
            <w:r>
              <w:rPr>
                <w:noProof/>
                <w:webHidden/>
              </w:rPr>
              <w:instrText xml:space="preserve"> PAGEREF _Toc66313918 \h </w:instrText>
            </w:r>
            <w:r>
              <w:rPr>
                <w:noProof/>
                <w:webHidden/>
              </w:rPr>
            </w:r>
            <w:r>
              <w:rPr>
                <w:noProof/>
                <w:webHidden/>
              </w:rPr>
              <w:fldChar w:fldCharType="separate"/>
            </w:r>
            <w:r>
              <w:rPr>
                <w:noProof/>
                <w:webHidden/>
              </w:rPr>
              <w:t>3</w:t>
            </w:r>
            <w:r>
              <w:rPr>
                <w:noProof/>
                <w:webHidden/>
              </w:rPr>
              <w:fldChar w:fldCharType="end"/>
            </w:r>
          </w:hyperlink>
        </w:p>
        <w:p w14:paraId="0542B712" w14:textId="18E9BBAD" w:rsidR="00A85638" w:rsidRDefault="00A85638">
          <w:pPr>
            <w:pStyle w:val="TOC2"/>
            <w:tabs>
              <w:tab w:val="right" w:leader="dot" w:pos="9350"/>
            </w:tabs>
            <w:rPr>
              <w:rFonts w:eastAsiaTheme="minorEastAsia"/>
              <w:noProof/>
              <w:lang w:eastAsia="en-CA"/>
            </w:rPr>
          </w:pPr>
          <w:hyperlink w:anchor="_Toc66313919" w:history="1">
            <w:r w:rsidRPr="008E3E6B">
              <w:rPr>
                <w:rStyle w:val="Hyperlink"/>
                <w:noProof/>
              </w:rPr>
              <w:t>Understanding the Data</w:t>
            </w:r>
            <w:r>
              <w:rPr>
                <w:noProof/>
                <w:webHidden/>
              </w:rPr>
              <w:tab/>
            </w:r>
            <w:r>
              <w:rPr>
                <w:noProof/>
                <w:webHidden/>
              </w:rPr>
              <w:fldChar w:fldCharType="begin"/>
            </w:r>
            <w:r>
              <w:rPr>
                <w:noProof/>
                <w:webHidden/>
              </w:rPr>
              <w:instrText xml:space="preserve"> PAGEREF _Toc66313919 \h </w:instrText>
            </w:r>
            <w:r>
              <w:rPr>
                <w:noProof/>
                <w:webHidden/>
              </w:rPr>
            </w:r>
            <w:r>
              <w:rPr>
                <w:noProof/>
                <w:webHidden/>
              </w:rPr>
              <w:fldChar w:fldCharType="separate"/>
            </w:r>
            <w:r>
              <w:rPr>
                <w:noProof/>
                <w:webHidden/>
              </w:rPr>
              <w:t>3</w:t>
            </w:r>
            <w:r>
              <w:rPr>
                <w:noProof/>
                <w:webHidden/>
              </w:rPr>
              <w:fldChar w:fldCharType="end"/>
            </w:r>
          </w:hyperlink>
        </w:p>
        <w:p w14:paraId="6B75F3AB" w14:textId="04615500" w:rsidR="00A85638" w:rsidRDefault="00A85638">
          <w:pPr>
            <w:pStyle w:val="TOC2"/>
            <w:tabs>
              <w:tab w:val="right" w:leader="dot" w:pos="9350"/>
            </w:tabs>
            <w:rPr>
              <w:rFonts w:eastAsiaTheme="minorEastAsia"/>
              <w:noProof/>
              <w:lang w:eastAsia="en-CA"/>
            </w:rPr>
          </w:pPr>
          <w:hyperlink w:anchor="_Toc66313920" w:history="1">
            <w:r w:rsidRPr="008E3E6B">
              <w:rPr>
                <w:rStyle w:val="Hyperlink"/>
                <w:noProof/>
              </w:rPr>
              <w:t>Analysis</w:t>
            </w:r>
            <w:r>
              <w:rPr>
                <w:noProof/>
                <w:webHidden/>
              </w:rPr>
              <w:tab/>
            </w:r>
            <w:r>
              <w:rPr>
                <w:noProof/>
                <w:webHidden/>
              </w:rPr>
              <w:fldChar w:fldCharType="begin"/>
            </w:r>
            <w:r>
              <w:rPr>
                <w:noProof/>
                <w:webHidden/>
              </w:rPr>
              <w:instrText xml:space="preserve"> PAGEREF _Toc66313920 \h </w:instrText>
            </w:r>
            <w:r>
              <w:rPr>
                <w:noProof/>
                <w:webHidden/>
              </w:rPr>
            </w:r>
            <w:r>
              <w:rPr>
                <w:noProof/>
                <w:webHidden/>
              </w:rPr>
              <w:fldChar w:fldCharType="separate"/>
            </w:r>
            <w:r>
              <w:rPr>
                <w:noProof/>
                <w:webHidden/>
              </w:rPr>
              <w:t>5</w:t>
            </w:r>
            <w:r>
              <w:rPr>
                <w:noProof/>
                <w:webHidden/>
              </w:rPr>
              <w:fldChar w:fldCharType="end"/>
            </w:r>
          </w:hyperlink>
        </w:p>
        <w:p w14:paraId="2711E7ED" w14:textId="323C9356" w:rsidR="00A85638" w:rsidRDefault="00A85638">
          <w:pPr>
            <w:pStyle w:val="TOC1"/>
            <w:tabs>
              <w:tab w:val="right" w:leader="dot" w:pos="9350"/>
            </w:tabs>
            <w:rPr>
              <w:rFonts w:eastAsiaTheme="minorEastAsia"/>
              <w:noProof/>
              <w:lang w:eastAsia="en-CA"/>
            </w:rPr>
          </w:pPr>
          <w:hyperlink w:anchor="_Toc66313921" w:history="1">
            <w:r w:rsidRPr="008E3E6B">
              <w:rPr>
                <w:rStyle w:val="Hyperlink"/>
                <w:noProof/>
              </w:rPr>
              <w:t>Section 3. Implementation / Production</w:t>
            </w:r>
            <w:r>
              <w:rPr>
                <w:noProof/>
                <w:webHidden/>
              </w:rPr>
              <w:tab/>
            </w:r>
            <w:r>
              <w:rPr>
                <w:noProof/>
                <w:webHidden/>
              </w:rPr>
              <w:fldChar w:fldCharType="begin"/>
            </w:r>
            <w:r>
              <w:rPr>
                <w:noProof/>
                <w:webHidden/>
              </w:rPr>
              <w:instrText xml:space="preserve"> PAGEREF _Toc66313921 \h </w:instrText>
            </w:r>
            <w:r>
              <w:rPr>
                <w:noProof/>
                <w:webHidden/>
              </w:rPr>
            </w:r>
            <w:r>
              <w:rPr>
                <w:noProof/>
                <w:webHidden/>
              </w:rPr>
              <w:fldChar w:fldCharType="separate"/>
            </w:r>
            <w:r>
              <w:rPr>
                <w:noProof/>
                <w:webHidden/>
              </w:rPr>
              <w:t>6</w:t>
            </w:r>
            <w:r>
              <w:rPr>
                <w:noProof/>
                <w:webHidden/>
              </w:rPr>
              <w:fldChar w:fldCharType="end"/>
            </w:r>
          </w:hyperlink>
        </w:p>
        <w:p w14:paraId="74FB2BDD" w14:textId="177E5696" w:rsidR="00A85638" w:rsidRDefault="00A85638">
          <w:pPr>
            <w:pStyle w:val="TOC1"/>
            <w:tabs>
              <w:tab w:val="right" w:leader="dot" w:pos="9350"/>
            </w:tabs>
            <w:rPr>
              <w:rFonts w:eastAsiaTheme="minorEastAsia"/>
              <w:noProof/>
              <w:lang w:eastAsia="en-CA"/>
            </w:rPr>
          </w:pPr>
          <w:hyperlink w:anchor="_Toc66313922" w:history="1">
            <w:r w:rsidRPr="008E3E6B">
              <w:rPr>
                <w:rStyle w:val="Hyperlink"/>
                <w:noProof/>
              </w:rPr>
              <w:t>References</w:t>
            </w:r>
            <w:r>
              <w:rPr>
                <w:noProof/>
                <w:webHidden/>
              </w:rPr>
              <w:tab/>
            </w:r>
            <w:r>
              <w:rPr>
                <w:noProof/>
                <w:webHidden/>
              </w:rPr>
              <w:fldChar w:fldCharType="begin"/>
            </w:r>
            <w:r>
              <w:rPr>
                <w:noProof/>
                <w:webHidden/>
              </w:rPr>
              <w:instrText xml:space="preserve"> PAGEREF _Toc66313922 \h </w:instrText>
            </w:r>
            <w:r>
              <w:rPr>
                <w:noProof/>
                <w:webHidden/>
              </w:rPr>
            </w:r>
            <w:r>
              <w:rPr>
                <w:noProof/>
                <w:webHidden/>
              </w:rPr>
              <w:fldChar w:fldCharType="separate"/>
            </w:r>
            <w:r>
              <w:rPr>
                <w:noProof/>
                <w:webHidden/>
              </w:rPr>
              <w:t>7</w:t>
            </w:r>
            <w:r>
              <w:rPr>
                <w:noProof/>
                <w:webHidden/>
              </w:rPr>
              <w:fldChar w:fldCharType="end"/>
            </w:r>
          </w:hyperlink>
        </w:p>
        <w:p w14:paraId="0E233284" w14:textId="5F8C83F5" w:rsidR="000750EB" w:rsidRDefault="000750EB">
          <w:r>
            <w:rPr>
              <w:b/>
              <w:bCs/>
              <w:noProof/>
            </w:rPr>
            <w:fldChar w:fldCharType="end"/>
          </w:r>
        </w:p>
      </w:sdtContent>
    </w:sdt>
    <w:p w14:paraId="7C592886" w14:textId="77777777" w:rsidR="000750EB" w:rsidRDefault="000750EB" w:rsidP="000750EB">
      <w:pPr>
        <w:rPr>
          <w:rFonts w:ascii="Arial" w:hAnsi="Arial" w:cs="Arial"/>
        </w:rPr>
      </w:pPr>
    </w:p>
    <w:p w14:paraId="2B320D22" w14:textId="796793D9" w:rsidR="00F91C49" w:rsidRDefault="00F91C49" w:rsidP="000750EB">
      <w:pPr>
        <w:rPr>
          <w:rFonts w:ascii="Arial" w:hAnsi="Arial" w:cs="Arial"/>
        </w:rPr>
      </w:pPr>
      <w:r>
        <w:rPr>
          <w:rFonts w:ascii="Arial" w:hAnsi="Arial" w:cs="Arial"/>
        </w:rPr>
        <w:t>Figures</w:t>
      </w:r>
    </w:p>
    <w:p w14:paraId="3BFA16AC" w14:textId="4029C4B8" w:rsidR="00312487" w:rsidRDefault="00F91C49">
      <w:pPr>
        <w:pStyle w:val="TableofFigures"/>
        <w:tabs>
          <w:tab w:val="right" w:leader="dot" w:pos="9350"/>
        </w:tabs>
        <w:rPr>
          <w:rFonts w:eastAsiaTheme="minorEastAsia"/>
          <w:noProof/>
          <w:lang w:eastAsia="en-CA"/>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66313774" w:history="1">
        <w:r w:rsidR="00312487" w:rsidRPr="002A3F30">
          <w:rPr>
            <w:rStyle w:val="Hyperlink"/>
            <w:noProof/>
          </w:rPr>
          <w:t>Figure 1 Example PlayerGameLogs data subset</w:t>
        </w:r>
        <w:r w:rsidR="00312487">
          <w:rPr>
            <w:noProof/>
            <w:webHidden/>
          </w:rPr>
          <w:tab/>
        </w:r>
        <w:r w:rsidR="00312487">
          <w:rPr>
            <w:noProof/>
            <w:webHidden/>
          </w:rPr>
          <w:fldChar w:fldCharType="begin"/>
        </w:r>
        <w:r w:rsidR="00312487">
          <w:rPr>
            <w:noProof/>
            <w:webHidden/>
          </w:rPr>
          <w:instrText xml:space="preserve"> PAGEREF _Toc66313774 \h </w:instrText>
        </w:r>
        <w:r w:rsidR="00312487">
          <w:rPr>
            <w:noProof/>
            <w:webHidden/>
          </w:rPr>
        </w:r>
        <w:r w:rsidR="00312487">
          <w:rPr>
            <w:noProof/>
            <w:webHidden/>
          </w:rPr>
          <w:fldChar w:fldCharType="separate"/>
        </w:r>
        <w:r w:rsidR="00312487">
          <w:rPr>
            <w:noProof/>
            <w:webHidden/>
          </w:rPr>
          <w:t>3</w:t>
        </w:r>
        <w:r w:rsidR="00312487">
          <w:rPr>
            <w:noProof/>
            <w:webHidden/>
          </w:rPr>
          <w:fldChar w:fldCharType="end"/>
        </w:r>
      </w:hyperlink>
    </w:p>
    <w:p w14:paraId="044485C0" w14:textId="4F6AEDCE" w:rsidR="00312487" w:rsidRDefault="00312487">
      <w:pPr>
        <w:pStyle w:val="TableofFigures"/>
        <w:tabs>
          <w:tab w:val="right" w:leader="dot" w:pos="9350"/>
        </w:tabs>
        <w:rPr>
          <w:rFonts w:eastAsiaTheme="minorEastAsia"/>
          <w:noProof/>
          <w:lang w:eastAsia="en-CA"/>
        </w:rPr>
      </w:pPr>
      <w:hyperlink w:anchor="_Toc66313775" w:history="1">
        <w:r w:rsidRPr="002A3F30">
          <w:rPr>
            <w:rStyle w:val="Hyperlink"/>
            <w:noProof/>
          </w:rPr>
          <w:t>Figure 2: Available features for data between 2005 to 2020 (NBA Media Ventures, LLC., 2021)</w:t>
        </w:r>
        <w:r>
          <w:rPr>
            <w:noProof/>
            <w:webHidden/>
          </w:rPr>
          <w:tab/>
        </w:r>
        <w:r>
          <w:rPr>
            <w:noProof/>
            <w:webHidden/>
          </w:rPr>
          <w:fldChar w:fldCharType="begin"/>
        </w:r>
        <w:r>
          <w:rPr>
            <w:noProof/>
            <w:webHidden/>
          </w:rPr>
          <w:instrText xml:space="preserve"> PAGEREF _Toc66313775 \h </w:instrText>
        </w:r>
        <w:r>
          <w:rPr>
            <w:noProof/>
            <w:webHidden/>
          </w:rPr>
        </w:r>
        <w:r>
          <w:rPr>
            <w:noProof/>
            <w:webHidden/>
          </w:rPr>
          <w:fldChar w:fldCharType="separate"/>
        </w:r>
        <w:r>
          <w:rPr>
            <w:noProof/>
            <w:webHidden/>
          </w:rPr>
          <w:t>5</w:t>
        </w:r>
        <w:r>
          <w:rPr>
            <w:noProof/>
            <w:webHidden/>
          </w:rPr>
          <w:fldChar w:fldCharType="end"/>
        </w:r>
      </w:hyperlink>
    </w:p>
    <w:p w14:paraId="53CBD23E" w14:textId="216F6236" w:rsidR="00312487" w:rsidRDefault="00312487">
      <w:pPr>
        <w:pStyle w:val="TableofFigures"/>
        <w:tabs>
          <w:tab w:val="right" w:leader="dot" w:pos="9350"/>
        </w:tabs>
        <w:rPr>
          <w:rFonts w:eastAsiaTheme="minorEastAsia"/>
          <w:noProof/>
          <w:lang w:eastAsia="en-CA"/>
        </w:rPr>
      </w:pPr>
      <w:hyperlink w:anchor="_Toc66313776" w:history="1">
        <w:r w:rsidRPr="002A3F30">
          <w:rPr>
            <w:rStyle w:val="Hyperlink"/>
            <w:noProof/>
          </w:rPr>
          <w:t>Figure 3 High level project schedule and milestones</w:t>
        </w:r>
        <w:r>
          <w:rPr>
            <w:noProof/>
            <w:webHidden/>
          </w:rPr>
          <w:tab/>
        </w:r>
        <w:r>
          <w:rPr>
            <w:noProof/>
            <w:webHidden/>
          </w:rPr>
          <w:fldChar w:fldCharType="begin"/>
        </w:r>
        <w:r>
          <w:rPr>
            <w:noProof/>
            <w:webHidden/>
          </w:rPr>
          <w:instrText xml:space="preserve"> PAGEREF _Toc66313776 \h </w:instrText>
        </w:r>
        <w:r>
          <w:rPr>
            <w:noProof/>
            <w:webHidden/>
          </w:rPr>
        </w:r>
        <w:r>
          <w:rPr>
            <w:noProof/>
            <w:webHidden/>
          </w:rPr>
          <w:fldChar w:fldCharType="separate"/>
        </w:r>
        <w:r>
          <w:rPr>
            <w:noProof/>
            <w:webHidden/>
          </w:rPr>
          <w:t>6</w:t>
        </w:r>
        <w:r>
          <w:rPr>
            <w:noProof/>
            <w:webHidden/>
          </w:rPr>
          <w:fldChar w:fldCharType="end"/>
        </w:r>
      </w:hyperlink>
    </w:p>
    <w:p w14:paraId="4D4D76E7" w14:textId="7F657710" w:rsidR="00312487" w:rsidRDefault="00312487">
      <w:pPr>
        <w:pStyle w:val="TableofFigures"/>
        <w:tabs>
          <w:tab w:val="right" w:leader="dot" w:pos="9350"/>
        </w:tabs>
        <w:rPr>
          <w:rFonts w:eastAsiaTheme="minorEastAsia"/>
          <w:noProof/>
          <w:lang w:eastAsia="en-CA"/>
        </w:rPr>
      </w:pPr>
      <w:hyperlink w:anchor="_Toc66313777" w:history="1">
        <w:r w:rsidRPr="002A3F30">
          <w:rPr>
            <w:rStyle w:val="Hyperlink"/>
            <w:noProof/>
          </w:rPr>
          <w:t>Figure 4 Gantt Chart of the overall project plan</w:t>
        </w:r>
        <w:r>
          <w:rPr>
            <w:noProof/>
            <w:webHidden/>
          </w:rPr>
          <w:tab/>
        </w:r>
        <w:r>
          <w:rPr>
            <w:noProof/>
            <w:webHidden/>
          </w:rPr>
          <w:fldChar w:fldCharType="begin"/>
        </w:r>
        <w:r>
          <w:rPr>
            <w:noProof/>
            <w:webHidden/>
          </w:rPr>
          <w:instrText xml:space="preserve"> PAGEREF _Toc66313777 \h </w:instrText>
        </w:r>
        <w:r>
          <w:rPr>
            <w:noProof/>
            <w:webHidden/>
          </w:rPr>
        </w:r>
        <w:r>
          <w:rPr>
            <w:noProof/>
            <w:webHidden/>
          </w:rPr>
          <w:fldChar w:fldCharType="separate"/>
        </w:r>
        <w:r>
          <w:rPr>
            <w:noProof/>
            <w:webHidden/>
          </w:rPr>
          <w:t>6</w:t>
        </w:r>
        <w:r>
          <w:rPr>
            <w:noProof/>
            <w:webHidden/>
          </w:rPr>
          <w:fldChar w:fldCharType="end"/>
        </w:r>
      </w:hyperlink>
    </w:p>
    <w:p w14:paraId="729D110C" w14:textId="5A6D1FB6" w:rsidR="00F91C49" w:rsidRDefault="00F91C49" w:rsidP="000750EB">
      <w:pPr>
        <w:rPr>
          <w:rFonts w:ascii="Arial" w:hAnsi="Arial" w:cs="Arial"/>
        </w:rPr>
        <w:sectPr w:rsidR="00F91C49">
          <w:pgSz w:w="12240" w:h="15840"/>
          <w:pgMar w:top="1440" w:right="1440" w:bottom="1440" w:left="1440" w:header="720" w:footer="720" w:gutter="0"/>
          <w:cols w:space="720"/>
          <w:docGrid w:linePitch="360"/>
        </w:sectPr>
      </w:pPr>
      <w:r>
        <w:rPr>
          <w:rFonts w:ascii="Arial" w:hAnsi="Arial" w:cs="Arial"/>
        </w:rPr>
        <w:fldChar w:fldCharType="end"/>
      </w:r>
    </w:p>
    <w:p w14:paraId="21B5C933" w14:textId="15D5AA51" w:rsidR="000750EB" w:rsidRDefault="00A85638" w:rsidP="000750EB">
      <w:pPr>
        <w:pStyle w:val="Heading1"/>
        <w:spacing w:before="0" w:line="240" w:lineRule="auto"/>
      </w:pPr>
      <w:bookmarkStart w:id="0" w:name="_Toc66313917"/>
      <w:r>
        <w:lastRenderedPageBreak/>
        <w:t xml:space="preserve">Section </w:t>
      </w:r>
      <w:r w:rsidR="00BF3C8A">
        <w:t>1</w:t>
      </w:r>
      <w:r w:rsidR="00230489">
        <w:t>.</w:t>
      </w:r>
      <w:r w:rsidR="000750EB">
        <w:t xml:space="preserve"> </w:t>
      </w:r>
      <w:r w:rsidR="000750EB" w:rsidRPr="000750EB">
        <w:t>Business Goal</w:t>
      </w:r>
      <w:bookmarkEnd w:id="0"/>
      <w:r w:rsidR="000750EB" w:rsidRPr="000750EB">
        <w:tab/>
      </w:r>
    </w:p>
    <w:p w14:paraId="1C868B2E" w14:textId="1156B432" w:rsidR="000750EB" w:rsidRDefault="000750EB" w:rsidP="000750EB">
      <w:pPr>
        <w:spacing w:after="0" w:line="240" w:lineRule="auto"/>
        <w:rPr>
          <w:rFonts w:ascii="Arial" w:hAnsi="Arial" w:cs="Arial"/>
        </w:rPr>
      </w:pPr>
    </w:p>
    <w:p w14:paraId="4A589221" w14:textId="78D60B9B" w:rsidR="000750EB" w:rsidDel="00ED233D" w:rsidRDefault="000750EB" w:rsidP="000750EB">
      <w:pPr>
        <w:pStyle w:val="NormalWeb"/>
        <w:numPr>
          <w:ilvl w:val="0"/>
          <w:numId w:val="1"/>
        </w:numPr>
        <w:spacing w:before="0" w:beforeAutospacing="0" w:after="0" w:afterAutospacing="0" w:line="276" w:lineRule="atLeast"/>
        <w:textAlignment w:val="baseline"/>
        <w:rPr>
          <w:del w:id="1" w:author="Dennis" w:date="2021-03-09T01:14:00Z"/>
          <w:rFonts w:ascii="Tahoma" w:hAnsi="Tahoma" w:cs="Tahoma"/>
          <w:color w:val="000000"/>
          <w:sz w:val="20"/>
          <w:szCs w:val="20"/>
        </w:rPr>
      </w:pPr>
      <w:del w:id="2" w:author="Dennis" w:date="2021-03-09T01:14:00Z">
        <w:r w:rsidDel="00ED233D">
          <w:rPr>
            <w:rFonts w:ascii="Tahoma" w:hAnsi="Tahoma" w:cs="Tahoma"/>
            <w:color w:val="000000"/>
            <w:sz w:val="20"/>
            <w:szCs w:val="20"/>
          </w:rPr>
          <w:delText>Brief description of the company/context</w:delText>
        </w:r>
      </w:del>
    </w:p>
    <w:p w14:paraId="42EACDF6" w14:textId="706FA6A7" w:rsidR="000750EB" w:rsidDel="00ED233D" w:rsidRDefault="000750EB" w:rsidP="000750EB">
      <w:pPr>
        <w:pStyle w:val="NormalWeb"/>
        <w:numPr>
          <w:ilvl w:val="0"/>
          <w:numId w:val="1"/>
        </w:numPr>
        <w:spacing w:before="0" w:beforeAutospacing="0" w:after="0" w:afterAutospacing="0" w:line="276" w:lineRule="atLeast"/>
        <w:textAlignment w:val="baseline"/>
        <w:rPr>
          <w:del w:id="3" w:author="Dennis" w:date="2021-03-09T01:14:00Z"/>
          <w:rFonts w:ascii="Tahoma" w:hAnsi="Tahoma" w:cs="Tahoma"/>
          <w:color w:val="000000"/>
          <w:sz w:val="20"/>
          <w:szCs w:val="20"/>
        </w:rPr>
      </w:pPr>
      <w:del w:id="4" w:author="Dennis" w:date="2021-03-09T01:14:00Z">
        <w:r w:rsidDel="00ED233D">
          <w:rPr>
            <w:rFonts w:ascii="Tahoma" w:hAnsi="Tahoma" w:cs="Tahoma"/>
            <w:color w:val="000000"/>
            <w:sz w:val="20"/>
            <w:szCs w:val="20"/>
          </w:rPr>
          <w:delText>Who is the stakeholder/client?</w:delText>
        </w:r>
      </w:del>
    </w:p>
    <w:p w14:paraId="44EC2544" w14:textId="28EF03AD" w:rsidR="000750EB" w:rsidDel="00ED233D" w:rsidRDefault="000750EB" w:rsidP="000750EB">
      <w:pPr>
        <w:pStyle w:val="NormalWeb"/>
        <w:numPr>
          <w:ilvl w:val="0"/>
          <w:numId w:val="1"/>
        </w:numPr>
        <w:spacing w:before="0" w:beforeAutospacing="0" w:after="0" w:afterAutospacing="0" w:line="276" w:lineRule="atLeast"/>
        <w:textAlignment w:val="baseline"/>
        <w:rPr>
          <w:del w:id="5" w:author="Dennis" w:date="2021-03-09T01:14:00Z"/>
          <w:rFonts w:ascii="Tahoma" w:hAnsi="Tahoma" w:cs="Tahoma"/>
          <w:color w:val="000000"/>
          <w:sz w:val="20"/>
          <w:szCs w:val="20"/>
        </w:rPr>
      </w:pPr>
      <w:del w:id="6" w:author="Dennis" w:date="2021-03-09T01:14:00Z">
        <w:r w:rsidDel="00ED233D">
          <w:rPr>
            <w:rFonts w:ascii="Tahoma" w:hAnsi="Tahoma" w:cs="Tahoma"/>
            <w:color w:val="000000"/>
            <w:sz w:val="20"/>
            <w:szCs w:val="20"/>
          </w:rPr>
          <w:delText>A description of the business challenge/opportunity. What are the business benefits of implementing any of your proposed recommendations? What opportunity is it creating? What shortcoming does it address? Social/human/environmental implications?</w:delText>
        </w:r>
      </w:del>
    </w:p>
    <w:p w14:paraId="325E85CF" w14:textId="0D765226" w:rsidR="000750EB" w:rsidDel="00ED233D" w:rsidRDefault="000750EB" w:rsidP="000750EB">
      <w:pPr>
        <w:pStyle w:val="NormalWeb"/>
        <w:numPr>
          <w:ilvl w:val="0"/>
          <w:numId w:val="1"/>
        </w:numPr>
        <w:spacing w:before="0" w:beforeAutospacing="0" w:after="0" w:afterAutospacing="0" w:line="276" w:lineRule="atLeast"/>
        <w:textAlignment w:val="baseline"/>
        <w:rPr>
          <w:del w:id="7" w:author="Dennis" w:date="2021-03-09T01:14:00Z"/>
          <w:rFonts w:ascii="Tahoma" w:hAnsi="Tahoma" w:cs="Tahoma"/>
          <w:color w:val="000000"/>
          <w:sz w:val="20"/>
          <w:szCs w:val="20"/>
        </w:rPr>
      </w:pPr>
      <w:del w:id="8" w:author="Dennis" w:date="2021-03-09T01:14:00Z">
        <w:r w:rsidDel="00ED233D">
          <w:rPr>
            <w:rFonts w:ascii="Tahoma" w:hAnsi="Tahoma" w:cs="Tahoma"/>
            <w:color w:val="000000"/>
            <w:sz w:val="20"/>
            <w:szCs w:val="20"/>
          </w:rPr>
          <w:delText>What would be considered success?</w:delText>
        </w:r>
      </w:del>
    </w:p>
    <w:p w14:paraId="464BA9F2" w14:textId="0F3A43F7" w:rsidR="000750EB" w:rsidDel="00ED233D" w:rsidRDefault="000750EB" w:rsidP="000750EB">
      <w:pPr>
        <w:spacing w:after="0" w:line="240" w:lineRule="auto"/>
        <w:rPr>
          <w:del w:id="9" w:author="Dennis" w:date="2021-03-09T01:14:00Z"/>
          <w:rFonts w:ascii="Arial" w:hAnsi="Arial" w:cs="Arial"/>
        </w:rPr>
      </w:pPr>
    </w:p>
    <w:p w14:paraId="6A8D3702" w14:textId="494E0B22" w:rsidR="000750EB" w:rsidDel="00ED233D" w:rsidRDefault="000750EB" w:rsidP="000750EB">
      <w:pPr>
        <w:spacing w:after="0" w:line="240" w:lineRule="auto"/>
        <w:rPr>
          <w:del w:id="10" w:author="Dennis" w:date="2021-03-09T01:14:00Z"/>
          <w:rFonts w:ascii="Arial" w:hAnsi="Arial" w:cs="Arial"/>
        </w:rPr>
      </w:pPr>
    </w:p>
    <w:p w14:paraId="677EA2A7" w14:textId="5896255F" w:rsidR="000750EB" w:rsidRPr="000750EB" w:rsidRDefault="000750EB" w:rsidP="000750EB">
      <w:pPr>
        <w:spacing w:after="0" w:line="240" w:lineRule="auto"/>
        <w:rPr>
          <w:rFonts w:ascii="Arial" w:hAnsi="Arial" w:cs="Arial"/>
        </w:rPr>
      </w:pPr>
      <w:r w:rsidRPr="000750EB">
        <w:rPr>
          <w:rFonts w:ascii="Arial" w:hAnsi="Arial" w:cs="Arial"/>
        </w:rPr>
        <w:t xml:space="preserve">The Toronto Raptors are an NBA championship team with a $2.5 billion market capitalization that is in decline after being crowned 2019 NBA champions. They were able to add key players in their </w:t>
      </w:r>
      <w:r w:rsidR="00C46105">
        <w:rPr>
          <w:rFonts w:ascii="Arial" w:hAnsi="Arial" w:cs="Arial"/>
        </w:rPr>
        <w:t xml:space="preserve">championship </w:t>
      </w:r>
      <w:r w:rsidRPr="000750EB">
        <w:rPr>
          <w:rFonts w:ascii="Arial" w:hAnsi="Arial" w:cs="Arial"/>
        </w:rPr>
        <w:t xml:space="preserve">run that year </w:t>
      </w:r>
      <w:r w:rsidR="00C46105">
        <w:rPr>
          <w:rFonts w:ascii="Arial" w:hAnsi="Arial" w:cs="Arial"/>
        </w:rPr>
        <w:t xml:space="preserve">and </w:t>
      </w:r>
      <w:r w:rsidRPr="000750EB">
        <w:rPr>
          <w:rFonts w:ascii="Arial" w:hAnsi="Arial" w:cs="Arial"/>
        </w:rPr>
        <w:t xml:space="preserve">allowed them to edge out critical </w:t>
      </w:r>
      <w:r w:rsidR="00C46105">
        <w:rPr>
          <w:rFonts w:ascii="Arial" w:hAnsi="Arial" w:cs="Arial"/>
        </w:rPr>
        <w:t xml:space="preserve">key </w:t>
      </w:r>
      <w:r w:rsidRPr="000750EB">
        <w:rPr>
          <w:rFonts w:ascii="Arial" w:hAnsi="Arial" w:cs="Arial"/>
        </w:rPr>
        <w:t xml:space="preserve">wins in the playoffs. </w:t>
      </w:r>
    </w:p>
    <w:p w14:paraId="27A6A80A" w14:textId="77777777" w:rsidR="000750EB" w:rsidRDefault="000750EB" w:rsidP="000750EB">
      <w:pPr>
        <w:spacing w:after="0" w:line="240" w:lineRule="auto"/>
        <w:rPr>
          <w:rFonts w:ascii="Arial" w:hAnsi="Arial" w:cs="Arial"/>
        </w:rPr>
      </w:pPr>
    </w:p>
    <w:p w14:paraId="11080187" w14:textId="79360824" w:rsidR="00C46105" w:rsidRDefault="000750EB" w:rsidP="000750EB">
      <w:pPr>
        <w:spacing w:after="0" w:line="240" w:lineRule="auto"/>
        <w:rPr>
          <w:rFonts w:ascii="Arial" w:hAnsi="Arial" w:cs="Arial"/>
        </w:rPr>
      </w:pPr>
      <w:r>
        <w:rPr>
          <w:rFonts w:ascii="Arial" w:hAnsi="Arial" w:cs="Arial"/>
        </w:rPr>
        <w:t>T</w:t>
      </w:r>
      <w:r w:rsidRPr="000750EB">
        <w:rPr>
          <w:rFonts w:ascii="Arial" w:hAnsi="Arial" w:cs="Arial"/>
        </w:rPr>
        <w:t xml:space="preserve">he team’s </w:t>
      </w:r>
      <w:r w:rsidR="00E10A86">
        <w:rPr>
          <w:rFonts w:ascii="Arial" w:hAnsi="Arial" w:cs="Arial"/>
        </w:rPr>
        <w:t>General Manager (GM) and Owners are</w:t>
      </w:r>
      <w:r w:rsidR="009E4DEA">
        <w:rPr>
          <w:rFonts w:ascii="Arial" w:hAnsi="Arial" w:cs="Arial"/>
        </w:rPr>
        <w:t xml:space="preserve"> </w:t>
      </w:r>
      <w:r w:rsidRPr="000750EB">
        <w:rPr>
          <w:rFonts w:ascii="Arial" w:hAnsi="Arial" w:cs="Arial"/>
        </w:rPr>
        <w:t xml:space="preserve">seeking </w:t>
      </w:r>
      <w:r w:rsidR="009E4DEA">
        <w:rPr>
          <w:rFonts w:ascii="Arial" w:hAnsi="Arial" w:cs="Arial"/>
        </w:rPr>
        <w:t xml:space="preserve">recommendations on improving the team’s </w:t>
      </w:r>
      <w:r w:rsidRPr="000750EB">
        <w:rPr>
          <w:rFonts w:ascii="Arial" w:hAnsi="Arial" w:cs="Arial"/>
        </w:rPr>
        <w:t xml:space="preserve">chances at another championship run but not at the cost of </w:t>
      </w:r>
      <w:r w:rsidR="00C46105">
        <w:rPr>
          <w:rFonts w:ascii="Arial" w:hAnsi="Arial" w:cs="Arial"/>
        </w:rPr>
        <w:t xml:space="preserve">the team’s </w:t>
      </w:r>
      <w:proofErr w:type="gramStart"/>
      <w:r w:rsidR="00C46105">
        <w:rPr>
          <w:rFonts w:ascii="Arial" w:hAnsi="Arial" w:cs="Arial"/>
        </w:rPr>
        <w:t>long term</w:t>
      </w:r>
      <w:proofErr w:type="gramEnd"/>
      <w:r w:rsidR="00C46105">
        <w:rPr>
          <w:rFonts w:ascii="Arial" w:hAnsi="Arial" w:cs="Arial"/>
        </w:rPr>
        <w:t xml:space="preserve"> </w:t>
      </w:r>
      <w:r w:rsidRPr="000750EB">
        <w:rPr>
          <w:rFonts w:ascii="Arial" w:hAnsi="Arial" w:cs="Arial"/>
        </w:rPr>
        <w:t xml:space="preserve">future. </w:t>
      </w:r>
      <w:r w:rsidR="00D33E1D">
        <w:rPr>
          <w:rFonts w:ascii="Arial" w:hAnsi="Arial" w:cs="Arial"/>
        </w:rPr>
        <w:t xml:space="preserve">This would be in the form of </w:t>
      </w:r>
      <w:r w:rsidRPr="000750EB">
        <w:rPr>
          <w:rFonts w:ascii="Arial" w:hAnsi="Arial" w:cs="Arial"/>
        </w:rPr>
        <w:t>marginal/minor improvements to the player roster to either maintain or improve on the number of wins</w:t>
      </w:r>
      <w:r w:rsidR="00C46105">
        <w:rPr>
          <w:rFonts w:ascii="Arial" w:hAnsi="Arial" w:cs="Arial"/>
        </w:rPr>
        <w:t xml:space="preserve"> during the regular season and more importantly during the playoffs</w:t>
      </w:r>
      <w:r w:rsidRPr="000750EB">
        <w:rPr>
          <w:rFonts w:ascii="Arial" w:hAnsi="Arial" w:cs="Arial"/>
        </w:rPr>
        <w:t xml:space="preserve">. </w:t>
      </w:r>
    </w:p>
    <w:p w14:paraId="63AFB99C" w14:textId="77777777" w:rsidR="00C46105" w:rsidRDefault="00C46105" w:rsidP="000750EB">
      <w:pPr>
        <w:spacing w:after="0" w:line="240" w:lineRule="auto"/>
        <w:rPr>
          <w:rFonts w:ascii="Arial" w:hAnsi="Arial" w:cs="Arial"/>
        </w:rPr>
      </w:pPr>
    </w:p>
    <w:p w14:paraId="5CD9B682" w14:textId="0498A02E" w:rsidR="000750EB" w:rsidRDefault="000750EB" w:rsidP="000750EB">
      <w:pPr>
        <w:spacing w:after="0" w:line="240" w:lineRule="auto"/>
        <w:rPr>
          <w:rFonts w:ascii="Arial" w:hAnsi="Arial" w:cs="Arial"/>
        </w:rPr>
      </w:pPr>
      <w:r w:rsidRPr="000750EB">
        <w:rPr>
          <w:rFonts w:ascii="Arial" w:hAnsi="Arial" w:cs="Arial"/>
        </w:rPr>
        <w:t xml:space="preserve">The organization is </w:t>
      </w:r>
      <w:r w:rsidR="00D33E1D">
        <w:rPr>
          <w:rFonts w:ascii="Arial" w:hAnsi="Arial" w:cs="Arial"/>
        </w:rPr>
        <w:t xml:space="preserve">not necessarily seeking to </w:t>
      </w:r>
      <w:r w:rsidRPr="000750EB">
        <w:rPr>
          <w:rFonts w:ascii="Arial" w:hAnsi="Arial" w:cs="Arial"/>
        </w:rPr>
        <w:t xml:space="preserve">rebuild the core team players </w:t>
      </w:r>
      <w:r w:rsidR="00D33E1D">
        <w:rPr>
          <w:rFonts w:ascii="Arial" w:hAnsi="Arial" w:cs="Arial"/>
        </w:rPr>
        <w:t>but to</w:t>
      </w:r>
      <w:r w:rsidRPr="000750EB">
        <w:rPr>
          <w:rFonts w:ascii="Arial" w:hAnsi="Arial" w:cs="Arial"/>
        </w:rPr>
        <w:t xml:space="preserve"> improve the team’s performance</w:t>
      </w:r>
      <w:r w:rsidR="00D33E1D">
        <w:rPr>
          <w:rFonts w:ascii="Arial" w:hAnsi="Arial" w:cs="Arial"/>
        </w:rPr>
        <w:t xml:space="preserve"> and </w:t>
      </w:r>
      <w:r w:rsidR="000C20EE">
        <w:rPr>
          <w:rFonts w:ascii="Arial" w:hAnsi="Arial" w:cs="Arial"/>
        </w:rPr>
        <w:t xml:space="preserve">thus </w:t>
      </w:r>
      <w:r w:rsidR="00D33E1D" w:rsidRPr="000750EB">
        <w:rPr>
          <w:rFonts w:ascii="Arial" w:hAnsi="Arial" w:cs="Arial"/>
        </w:rPr>
        <w:t>maintain the public’s interest</w:t>
      </w:r>
      <w:r w:rsidR="000C20EE">
        <w:rPr>
          <w:rFonts w:ascii="Arial" w:hAnsi="Arial" w:cs="Arial"/>
        </w:rPr>
        <w:t xml:space="preserve"> in the team</w:t>
      </w:r>
      <w:r w:rsidRPr="000750EB">
        <w:rPr>
          <w:rFonts w:ascii="Arial" w:hAnsi="Arial" w:cs="Arial"/>
        </w:rPr>
        <w:t>.</w:t>
      </w:r>
      <w:r w:rsidR="00C46105">
        <w:rPr>
          <w:rFonts w:ascii="Arial" w:hAnsi="Arial" w:cs="Arial"/>
        </w:rPr>
        <w:t xml:space="preserve"> Another trip to the NBA finals while maintaining the number of regular season wins </w:t>
      </w:r>
      <w:r w:rsidR="00396CC3">
        <w:rPr>
          <w:rFonts w:ascii="Arial" w:hAnsi="Arial" w:cs="Arial"/>
        </w:rPr>
        <w:t>would be ideal.</w:t>
      </w:r>
      <w:r w:rsidR="00C46105">
        <w:rPr>
          <w:rFonts w:ascii="Arial" w:hAnsi="Arial" w:cs="Arial"/>
        </w:rPr>
        <w:t xml:space="preserve"> </w:t>
      </w:r>
    </w:p>
    <w:p w14:paraId="790F2DAE" w14:textId="565873D5" w:rsidR="00C46105" w:rsidRDefault="00C46105" w:rsidP="000750EB">
      <w:pPr>
        <w:spacing w:after="0" w:line="240" w:lineRule="auto"/>
        <w:rPr>
          <w:rFonts w:ascii="Arial" w:hAnsi="Arial" w:cs="Arial"/>
        </w:rPr>
      </w:pPr>
    </w:p>
    <w:p w14:paraId="1A608387" w14:textId="77777777" w:rsidR="00C46105" w:rsidRPr="000750EB" w:rsidRDefault="00C46105" w:rsidP="000750EB">
      <w:pPr>
        <w:spacing w:after="0" w:line="240" w:lineRule="auto"/>
        <w:rPr>
          <w:rFonts w:ascii="Arial" w:hAnsi="Arial" w:cs="Arial"/>
        </w:rPr>
      </w:pPr>
    </w:p>
    <w:p w14:paraId="273B6FFF" w14:textId="77777777" w:rsidR="000750EB" w:rsidRPr="000750EB" w:rsidRDefault="000750EB" w:rsidP="000750EB">
      <w:pPr>
        <w:spacing w:after="0" w:line="240" w:lineRule="auto"/>
      </w:pPr>
    </w:p>
    <w:p w14:paraId="776F1D4B" w14:textId="34D9E783" w:rsidR="000750EB" w:rsidRDefault="00A85638" w:rsidP="000750EB">
      <w:pPr>
        <w:pStyle w:val="NoSpacing"/>
        <w:rPr>
          <w:rFonts w:ascii="Arial" w:hAnsi="Arial" w:cs="Arial"/>
        </w:rPr>
      </w:pPr>
      <w:bookmarkStart w:id="11" w:name="_Toc66313918"/>
      <w:r>
        <w:rPr>
          <w:rStyle w:val="Heading1Char"/>
        </w:rPr>
        <w:t xml:space="preserve">Section </w:t>
      </w:r>
      <w:r w:rsidR="00BF3C8A">
        <w:rPr>
          <w:rStyle w:val="Heading1Char"/>
        </w:rPr>
        <w:t>2</w:t>
      </w:r>
      <w:r w:rsidR="00230489">
        <w:rPr>
          <w:rStyle w:val="Heading1Char"/>
        </w:rPr>
        <w:t>.</w:t>
      </w:r>
      <w:r w:rsidR="00BF3C8A">
        <w:rPr>
          <w:rStyle w:val="Heading1Char"/>
        </w:rPr>
        <w:t xml:space="preserve"> </w:t>
      </w:r>
      <w:r w:rsidR="000750EB" w:rsidRPr="000750EB">
        <w:rPr>
          <w:rStyle w:val="Heading1Char"/>
        </w:rPr>
        <w:t>Analytics / Data Mining Goal</w:t>
      </w:r>
      <w:bookmarkEnd w:id="11"/>
      <w:r w:rsidR="000750EB" w:rsidRPr="000750EB">
        <w:rPr>
          <w:rFonts w:ascii="Arial" w:hAnsi="Arial" w:cs="Arial"/>
        </w:rPr>
        <w:tab/>
      </w:r>
    </w:p>
    <w:p w14:paraId="7D3F3FEB" w14:textId="2E9F7952" w:rsidR="000750EB" w:rsidRDefault="000750EB" w:rsidP="000750EB">
      <w:pPr>
        <w:pStyle w:val="NoSpacing"/>
        <w:rPr>
          <w:rFonts w:ascii="Arial" w:hAnsi="Arial" w:cs="Arial"/>
        </w:rPr>
      </w:pPr>
    </w:p>
    <w:p w14:paraId="35126551" w14:textId="6E881BB9" w:rsidR="000750EB" w:rsidDel="00ED233D" w:rsidRDefault="000750EB" w:rsidP="000750EB">
      <w:pPr>
        <w:pStyle w:val="NormalWeb"/>
        <w:numPr>
          <w:ilvl w:val="0"/>
          <w:numId w:val="2"/>
        </w:numPr>
        <w:spacing w:before="0" w:beforeAutospacing="0" w:after="0" w:afterAutospacing="0" w:line="276" w:lineRule="atLeast"/>
        <w:textAlignment w:val="baseline"/>
        <w:rPr>
          <w:del w:id="12" w:author="Dennis" w:date="2021-03-09T01:14:00Z"/>
          <w:rFonts w:ascii="Tahoma" w:hAnsi="Tahoma" w:cs="Tahoma"/>
          <w:color w:val="000000"/>
          <w:sz w:val="20"/>
          <w:szCs w:val="20"/>
        </w:rPr>
      </w:pPr>
      <w:del w:id="13" w:author="Dennis" w:date="2021-03-09T01:14:00Z">
        <w:r w:rsidDel="00ED233D">
          <w:rPr>
            <w:rFonts w:ascii="Tahoma" w:hAnsi="Tahoma" w:cs="Tahoma"/>
            <w:color w:val="000000"/>
            <w:sz w:val="20"/>
            <w:szCs w:val="20"/>
          </w:rPr>
          <w:delText xml:space="preserve">Is it predictive or descriptive? </w:delText>
        </w:r>
      </w:del>
    </w:p>
    <w:p w14:paraId="1DC5B649" w14:textId="6DCDFA07" w:rsidR="000750EB" w:rsidDel="00ED233D" w:rsidRDefault="000750EB" w:rsidP="000750EB">
      <w:pPr>
        <w:pStyle w:val="NormalWeb"/>
        <w:numPr>
          <w:ilvl w:val="0"/>
          <w:numId w:val="2"/>
        </w:numPr>
        <w:spacing w:before="0" w:beforeAutospacing="0" w:after="0" w:afterAutospacing="0" w:line="276" w:lineRule="atLeast"/>
        <w:textAlignment w:val="baseline"/>
        <w:rPr>
          <w:del w:id="14" w:author="Dennis" w:date="2021-03-09T01:14:00Z"/>
          <w:rFonts w:ascii="Tahoma" w:hAnsi="Tahoma" w:cs="Tahoma"/>
          <w:color w:val="000000"/>
          <w:sz w:val="20"/>
          <w:szCs w:val="20"/>
        </w:rPr>
      </w:pPr>
      <w:del w:id="15" w:author="Dennis" w:date="2021-03-09T01:14:00Z">
        <w:r w:rsidDel="00ED233D">
          <w:rPr>
            <w:rFonts w:ascii="Tahoma" w:hAnsi="Tahoma" w:cs="Tahoma"/>
            <w:color w:val="000000"/>
            <w:sz w:val="20"/>
            <w:szCs w:val="20"/>
          </w:rPr>
          <w:delText>Is it retrospective or forward-looking?</w:delText>
        </w:r>
      </w:del>
    </w:p>
    <w:p w14:paraId="44EED8EC" w14:textId="281C9994" w:rsidR="000750EB" w:rsidDel="00ED233D" w:rsidRDefault="000750EB" w:rsidP="000750EB">
      <w:pPr>
        <w:pStyle w:val="NormalWeb"/>
        <w:numPr>
          <w:ilvl w:val="0"/>
          <w:numId w:val="2"/>
        </w:numPr>
        <w:spacing w:before="0" w:beforeAutospacing="0" w:after="0" w:afterAutospacing="0" w:line="276" w:lineRule="atLeast"/>
        <w:textAlignment w:val="baseline"/>
        <w:rPr>
          <w:del w:id="16" w:author="Dennis" w:date="2021-03-09T01:14:00Z"/>
          <w:rFonts w:ascii="Tahoma" w:hAnsi="Tahoma" w:cs="Tahoma"/>
          <w:color w:val="000000"/>
          <w:sz w:val="20"/>
          <w:szCs w:val="20"/>
        </w:rPr>
      </w:pPr>
      <w:del w:id="17" w:author="Dennis" w:date="2021-03-09T01:14:00Z">
        <w:r w:rsidDel="00ED233D">
          <w:rPr>
            <w:rFonts w:ascii="Tahoma" w:hAnsi="Tahoma" w:cs="Tahoma"/>
            <w:color w:val="000000"/>
            <w:sz w:val="20"/>
            <w:szCs w:val="20"/>
          </w:rPr>
          <w:delText>What is the main outcome variable(s)?</w:delText>
        </w:r>
      </w:del>
    </w:p>
    <w:p w14:paraId="36FE0F1D" w14:textId="6C3C8EAA" w:rsidR="000750EB" w:rsidDel="00ED233D" w:rsidRDefault="000750EB" w:rsidP="000750EB">
      <w:pPr>
        <w:pStyle w:val="NoSpacing"/>
        <w:rPr>
          <w:del w:id="18" w:author="Dennis" w:date="2021-03-09T01:14:00Z"/>
          <w:rFonts w:ascii="Arial" w:hAnsi="Arial" w:cs="Arial"/>
        </w:rPr>
      </w:pPr>
    </w:p>
    <w:p w14:paraId="6A565C0A" w14:textId="6A3A1008" w:rsidR="009E4DEA" w:rsidDel="00ED233D" w:rsidRDefault="009E4DEA" w:rsidP="000750EB">
      <w:pPr>
        <w:pStyle w:val="NoSpacing"/>
        <w:rPr>
          <w:del w:id="19" w:author="Dennis" w:date="2021-03-09T01:14:00Z"/>
          <w:rFonts w:ascii="Arial" w:hAnsi="Arial" w:cs="Arial"/>
        </w:rPr>
      </w:pPr>
    </w:p>
    <w:p w14:paraId="6BB5382B" w14:textId="508601E9" w:rsidR="000750EB" w:rsidDel="00ED233D" w:rsidRDefault="000750EB" w:rsidP="000750EB">
      <w:pPr>
        <w:pStyle w:val="NoSpacing"/>
        <w:rPr>
          <w:del w:id="20" w:author="Dennis" w:date="2021-03-09T01:14:00Z"/>
          <w:rFonts w:ascii="Arial" w:hAnsi="Arial" w:cs="Arial"/>
        </w:rPr>
      </w:pPr>
    </w:p>
    <w:p w14:paraId="2805EA9F" w14:textId="2531F92B" w:rsidR="000750EB" w:rsidRPr="000750EB" w:rsidRDefault="000750EB" w:rsidP="000750EB">
      <w:pPr>
        <w:pStyle w:val="NoSpacing"/>
        <w:rPr>
          <w:rFonts w:ascii="Arial" w:hAnsi="Arial" w:cs="Arial"/>
        </w:rPr>
      </w:pPr>
      <w:r w:rsidRPr="000750EB">
        <w:rPr>
          <w:rFonts w:ascii="Arial" w:hAnsi="Arial" w:cs="Arial"/>
        </w:rPr>
        <w:t xml:space="preserve">To fulfill the requirements outlined by management, we are looking to determine what features affect team wins/losses and </w:t>
      </w:r>
      <w:r w:rsidR="000C20EE">
        <w:rPr>
          <w:rFonts w:ascii="Arial" w:hAnsi="Arial" w:cs="Arial"/>
        </w:rPr>
        <w:t xml:space="preserve">predict </w:t>
      </w:r>
      <w:r w:rsidRPr="000750EB">
        <w:rPr>
          <w:rFonts w:ascii="Arial" w:hAnsi="Arial" w:cs="Arial"/>
        </w:rPr>
        <w:t>how this can be improved/reduced through changes in the team’s roster.</w:t>
      </w:r>
    </w:p>
    <w:p w14:paraId="06069874" w14:textId="77777777" w:rsidR="000750EB" w:rsidRPr="000750EB" w:rsidRDefault="000750EB" w:rsidP="000750EB">
      <w:pPr>
        <w:spacing w:after="0" w:line="240" w:lineRule="auto"/>
        <w:rPr>
          <w:rFonts w:ascii="Arial" w:hAnsi="Arial" w:cs="Arial"/>
        </w:rPr>
      </w:pPr>
    </w:p>
    <w:p w14:paraId="2BF996CA" w14:textId="445895F9" w:rsidR="000750EB" w:rsidRDefault="009E4DEA" w:rsidP="000C20EE">
      <w:pPr>
        <w:pStyle w:val="Heading2"/>
      </w:pPr>
      <w:bookmarkStart w:id="21" w:name="_Toc66313919"/>
      <w:r>
        <w:t xml:space="preserve">Understanding the </w:t>
      </w:r>
      <w:r w:rsidR="000750EB" w:rsidRPr="000750EB">
        <w:t>Data</w:t>
      </w:r>
      <w:bookmarkEnd w:id="21"/>
      <w:r w:rsidR="000750EB" w:rsidRPr="000750EB">
        <w:tab/>
      </w:r>
    </w:p>
    <w:p w14:paraId="1422AFFD" w14:textId="75A3A230" w:rsidR="000750EB" w:rsidRDefault="000750EB" w:rsidP="000750EB">
      <w:pPr>
        <w:spacing w:after="0" w:line="240" w:lineRule="auto"/>
        <w:rPr>
          <w:rFonts w:ascii="Arial" w:hAnsi="Arial" w:cs="Arial"/>
        </w:rPr>
      </w:pPr>
    </w:p>
    <w:p w14:paraId="25A0A09F" w14:textId="44278CA2" w:rsidR="000750EB" w:rsidDel="00ED233D" w:rsidRDefault="000750EB" w:rsidP="000750EB">
      <w:pPr>
        <w:pStyle w:val="NormalWeb"/>
        <w:numPr>
          <w:ilvl w:val="0"/>
          <w:numId w:val="3"/>
        </w:numPr>
        <w:spacing w:before="0" w:beforeAutospacing="0" w:after="0" w:afterAutospacing="0" w:line="276" w:lineRule="atLeast"/>
        <w:textAlignment w:val="baseline"/>
        <w:rPr>
          <w:del w:id="22" w:author="Dennis" w:date="2021-03-09T01:14:00Z"/>
          <w:rFonts w:ascii="Tahoma" w:hAnsi="Tahoma" w:cs="Tahoma"/>
          <w:color w:val="000000"/>
          <w:sz w:val="20"/>
          <w:szCs w:val="20"/>
        </w:rPr>
      </w:pPr>
      <w:del w:id="23" w:author="Dennis" w:date="2021-03-09T01:14:00Z">
        <w:r w:rsidDel="00ED233D">
          <w:rPr>
            <w:rFonts w:ascii="Tahoma" w:hAnsi="Tahoma" w:cs="Tahoma"/>
            <w:color w:val="000000"/>
            <w:sz w:val="20"/>
            <w:szCs w:val="20"/>
          </w:rPr>
          <w:delText>Some guidance on the data subset that will be used and the re-processing or preparation that might be needed based on your past experience.</w:delText>
        </w:r>
      </w:del>
    </w:p>
    <w:p w14:paraId="1E3EB21B" w14:textId="19D3FDEA" w:rsidR="000750EB" w:rsidDel="00ED233D" w:rsidRDefault="000750EB" w:rsidP="000750EB">
      <w:pPr>
        <w:pStyle w:val="NormalWeb"/>
        <w:numPr>
          <w:ilvl w:val="0"/>
          <w:numId w:val="3"/>
        </w:numPr>
        <w:spacing w:before="0" w:beforeAutospacing="0" w:after="0" w:afterAutospacing="0" w:line="276" w:lineRule="atLeast"/>
        <w:textAlignment w:val="baseline"/>
        <w:rPr>
          <w:del w:id="24" w:author="Dennis" w:date="2021-03-09T01:14:00Z"/>
          <w:rFonts w:ascii="Tahoma" w:hAnsi="Tahoma" w:cs="Tahoma"/>
          <w:color w:val="000000"/>
          <w:sz w:val="20"/>
          <w:szCs w:val="20"/>
        </w:rPr>
      </w:pPr>
      <w:del w:id="25" w:author="Dennis" w:date="2021-03-09T01:14:00Z">
        <w:r w:rsidDel="00ED233D">
          <w:rPr>
            <w:rFonts w:ascii="Tahoma" w:hAnsi="Tahoma" w:cs="Tahoma"/>
            <w:color w:val="000000"/>
            <w:sz w:val="20"/>
            <w:szCs w:val="20"/>
          </w:rPr>
          <w:delText>Sample of ten rows (records) with ten columns (variables) that will be used, including the outcome column.</w:delText>
        </w:r>
      </w:del>
    </w:p>
    <w:p w14:paraId="66436E14" w14:textId="22ABF31A" w:rsidR="000750EB" w:rsidDel="00ED233D" w:rsidRDefault="000750EB" w:rsidP="000750EB">
      <w:pPr>
        <w:pStyle w:val="NormalWeb"/>
        <w:numPr>
          <w:ilvl w:val="0"/>
          <w:numId w:val="3"/>
        </w:numPr>
        <w:spacing w:before="0" w:beforeAutospacing="0" w:after="0" w:afterAutospacing="0" w:line="276" w:lineRule="atLeast"/>
        <w:textAlignment w:val="baseline"/>
        <w:rPr>
          <w:del w:id="26" w:author="Dennis" w:date="2021-03-09T01:14:00Z"/>
          <w:rFonts w:ascii="Tahoma" w:hAnsi="Tahoma" w:cs="Tahoma"/>
          <w:color w:val="000000"/>
          <w:sz w:val="20"/>
          <w:szCs w:val="20"/>
        </w:rPr>
      </w:pPr>
      <w:del w:id="27" w:author="Dennis" w:date="2021-03-09T01:14:00Z">
        <w:r w:rsidDel="00ED233D">
          <w:rPr>
            <w:rFonts w:ascii="Tahoma" w:hAnsi="Tahoma" w:cs="Tahoma"/>
            <w:color w:val="000000"/>
            <w:sz w:val="20"/>
            <w:szCs w:val="20"/>
          </w:rPr>
          <w:delText>What are some data mining methods to consider?</w:delText>
        </w:r>
      </w:del>
    </w:p>
    <w:p w14:paraId="43E2DEEA" w14:textId="648874D8" w:rsidR="000750EB" w:rsidDel="00ED233D" w:rsidRDefault="000750EB" w:rsidP="000750EB">
      <w:pPr>
        <w:pStyle w:val="NormalWeb"/>
        <w:numPr>
          <w:ilvl w:val="0"/>
          <w:numId w:val="3"/>
        </w:numPr>
        <w:spacing w:before="0" w:beforeAutospacing="0" w:after="0" w:afterAutospacing="0" w:line="276" w:lineRule="atLeast"/>
        <w:textAlignment w:val="baseline"/>
        <w:rPr>
          <w:del w:id="28" w:author="Dennis" w:date="2021-03-09T01:14:00Z"/>
          <w:rFonts w:ascii="Tahoma" w:hAnsi="Tahoma" w:cs="Tahoma"/>
          <w:color w:val="000000"/>
          <w:sz w:val="20"/>
          <w:szCs w:val="20"/>
        </w:rPr>
      </w:pPr>
      <w:del w:id="29" w:author="Dennis" w:date="2021-03-09T01:14:00Z">
        <w:r w:rsidDel="00ED233D">
          <w:rPr>
            <w:rFonts w:ascii="Tahoma" w:hAnsi="Tahoma" w:cs="Tahoma"/>
            <w:color w:val="000000"/>
            <w:sz w:val="20"/>
            <w:szCs w:val="20"/>
          </w:rPr>
          <w:delText>Which performance measures are appropriate? How do they map to the business goal?</w:delText>
        </w:r>
      </w:del>
    </w:p>
    <w:p w14:paraId="2191F6BD" w14:textId="3C765287" w:rsidR="000750EB" w:rsidDel="002310C2" w:rsidRDefault="000750EB" w:rsidP="000750EB">
      <w:pPr>
        <w:spacing w:after="0" w:line="240" w:lineRule="auto"/>
        <w:rPr>
          <w:del w:id="30" w:author="Dennis" w:date="2021-03-09T01:15:00Z"/>
          <w:rFonts w:ascii="Arial" w:hAnsi="Arial" w:cs="Arial"/>
        </w:rPr>
      </w:pPr>
    </w:p>
    <w:p w14:paraId="38B65D25" w14:textId="2248E16F" w:rsidR="000750EB" w:rsidDel="002310C2" w:rsidRDefault="000750EB" w:rsidP="000750EB">
      <w:pPr>
        <w:spacing w:after="0" w:line="240" w:lineRule="auto"/>
        <w:rPr>
          <w:del w:id="31" w:author="Dennis" w:date="2021-03-09T01:15:00Z"/>
          <w:rFonts w:ascii="Arial" w:hAnsi="Arial" w:cs="Arial"/>
        </w:rPr>
      </w:pPr>
    </w:p>
    <w:p w14:paraId="2F82DD0A" w14:textId="668BACB4" w:rsidR="00335392" w:rsidRDefault="009E4DEA" w:rsidP="009E4DEA">
      <w:pPr>
        <w:rPr>
          <w:rFonts w:ascii="Arial" w:hAnsi="Arial" w:cs="Arial"/>
        </w:rPr>
      </w:pPr>
      <w:r>
        <w:rPr>
          <w:rFonts w:ascii="Arial" w:hAnsi="Arial" w:cs="Arial"/>
        </w:rPr>
        <w:t xml:space="preserve">The actual statistics </w:t>
      </w:r>
      <w:r w:rsidR="003678B3">
        <w:rPr>
          <w:rFonts w:ascii="Arial" w:hAnsi="Arial" w:cs="Arial"/>
        </w:rPr>
        <w:t xml:space="preserve">is </w:t>
      </w:r>
      <w:r>
        <w:rPr>
          <w:rFonts w:ascii="Arial" w:hAnsi="Arial" w:cs="Arial"/>
        </w:rPr>
        <w:t>gather</w:t>
      </w:r>
      <w:r w:rsidR="003678B3">
        <w:rPr>
          <w:rFonts w:ascii="Arial" w:hAnsi="Arial" w:cs="Arial"/>
        </w:rPr>
        <w:t>ed</w:t>
      </w:r>
      <w:r>
        <w:rPr>
          <w:rFonts w:ascii="Arial" w:hAnsi="Arial" w:cs="Arial"/>
        </w:rPr>
        <w:t xml:space="preserve"> from the NBA.com website. </w:t>
      </w:r>
      <w:r w:rsidRPr="009E4DEA">
        <w:rPr>
          <w:rFonts w:ascii="Arial" w:hAnsi="Arial" w:cs="Arial"/>
        </w:rPr>
        <w:t>NBA API</w:t>
      </w:r>
      <w:sdt>
        <w:sdtPr>
          <w:rPr>
            <w:rFonts w:ascii="Arial" w:hAnsi="Arial" w:cs="Arial"/>
          </w:rPr>
          <w:id w:val="-674948682"/>
          <w:citation/>
        </w:sdtPr>
        <w:sdtContent>
          <w:r w:rsidR="003678B3">
            <w:rPr>
              <w:rFonts w:ascii="Arial" w:hAnsi="Arial" w:cs="Arial"/>
            </w:rPr>
            <w:fldChar w:fldCharType="begin"/>
          </w:r>
          <w:r w:rsidR="003678B3">
            <w:rPr>
              <w:rFonts w:ascii="Arial" w:hAnsi="Arial" w:cs="Arial"/>
              <w:lang w:val="en-US"/>
            </w:rPr>
            <w:instrText xml:space="preserve"> CITATION Swa20 \l 1033 </w:instrText>
          </w:r>
          <w:r w:rsidR="003678B3">
            <w:rPr>
              <w:rFonts w:ascii="Arial" w:hAnsi="Arial" w:cs="Arial"/>
            </w:rPr>
            <w:fldChar w:fldCharType="separate"/>
          </w:r>
          <w:r w:rsidR="003678B3">
            <w:rPr>
              <w:rFonts w:ascii="Arial" w:hAnsi="Arial" w:cs="Arial"/>
              <w:noProof/>
              <w:lang w:val="en-US"/>
            </w:rPr>
            <w:t xml:space="preserve"> </w:t>
          </w:r>
          <w:r w:rsidR="003678B3" w:rsidRPr="003678B3">
            <w:rPr>
              <w:rFonts w:ascii="Arial" w:hAnsi="Arial" w:cs="Arial"/>
              <w:noProof/>
              <w:lang w:val="en-US"/>
            </w:rPr>
            <w:t>(Patel, 2020)</w:t>
          </w:r>
          <w:r w:rsidR="003678B3">
            <w:rPr>
              <w:rFonts w:ascii="Arial" w:hAnsi="Arial" w:cs="Arial"/>
            </w:rPr>
            <w:fldChar w:fldCharType="end"/>
          </w:r>
        </w:sdtContent>
      </w:sdt>
      <w:r>
        <w:rPr>
          <w:rFonts w:ascii="Arial" w:hAnsi="Arial" w:cs="Arial"/>
        </w:rPr>
        <w:t>,</w:t>
      </w:r>
      <w:r w:rsidRPr="009E4DEA">
        <w:rPr>
          <w:rFonts w:ascii="Arial" w:hAnsi="Arial" w:cs="Arial"/>
        </w:rPr>
        <w:t xml:space="preserve"> created by </w:t>
      </w:r>
      <w:proofErr w:type="spellStart"/>
      <w:r w:rsidRPr="009E4DEA">
        <w:rPr>
          <w:rFonts w:ascii="Arial" w:hAnsi="Arial" w:cs="Arial"/>
        </w:rPr>
        <w:t>Swar</w:t>
      </w:r>
      <w:proofErr w:type="spellEnd"/>
      <w:r w:rsidRPr="009E4DEA">
        <w:rPr>
          <w:rFonts w:ascii="Arial" w:hAnsi="Arial" w:cs="Arial"/>
        </w:rPr>
        <w:t xml:space="preserve"> Patel</w:t>
      </w:r>
      <w:r w:rsidR="00BF3C8A">
        <w:rPr>
          <w:rFonts w:ascii="Arial" w:hAnsi="Arial" w:cs="Arial"/>
        </w:rPr>
        <w:t xml:space="preserve"> is used to</w:t>
      </w:r>
      <w:r w:rsidRPr="009E4DEA">
        <w:rPr>
          <w:rFonts w:ascii="Arial" w:hAnsi="Arial" w:cs="Arial"/>
        </w:rPr>
        <w:t xml:space="preserve"> gather </w:t>
      </w:r>
      <w:r w:rsidR="003678B3">
        <w:rPr>
          <w:rFonts w:ascii="Arial" w:hAnsi="Arial" w:cs="Arial"/>
        </w:rPr>
        <w:t xml:space="preserve">the </w:t>
      </w:r>
      <w:r w:rsidRPr="009E4DEA">
        <w:rPr>
          <w:rFonts w:ascii="Arial" w:hAnsi="Arial" w:cs="Arial"/>
        </w:rPr>
        <w:t xml:space="preserve">historical NBA </w:t>
      </w:r>
      <w:r w:rsidR="00BF3C8A">
        <w:rPr>
          <w:rFonts w:ascii="Arial" w:hAnsi="Arial" w:cs="Arial"/>
        </w:rPr>
        <w:t xml:space="preserve">player </w:t>
      </w:r>
      <w:r w:rsidRPr="009E4DEA">
        <w:rPr>
          <w:rFonts w:ascii="Arial" w:hAnsi="Arial" w:cs="Arial"/>
        </w:rPr>
        <w:t xml:space="preserve">statistics from </w:t>
      </w:r>
      <w:r>
        <w:rPr>
          <w:rFonts w:ascii="Arial" w:hAnsi="Arial" w:cs="Arial"/>
        </w:rPr>
        <w:t>NBA</w:t>
      </w:r>
      <w:r w:rsidRPr="009E4DEA">
        <w:rPr>
          <w:rFonts w:ascii="Arial" w:hAnsi="Arial" w:cs="Arial"/>
        </w:rPr>
        <w:t>.com</w:t>
      </w:r>
      <w:r w:rsidR="003739E4">
        <w:rPr>
          <w:rFonts w:ascii="Arial" w:hAnsi="Arial" w:cs="Arial"/>
        </w:rPr>
        <w:t xml:space="preserve">. </w:t>
      </w:r>
      <w:r w:rsidR="00335392">
        <w:rPr>
          <w:rFonts w:ascii="Arial" w:hAnsi="Arial" w:cs="Arial"/>
        </w:rPr>
        <w:t>By applying various endpoints (the method to request information through the API) we were able to obtain various NBA data.</w:t>
      </w:r>
    </w:p>
    <w:p w14:paraId="0E179AB0" w14:textId="13F4CC1A" w:rsidR="006D36BD" w:rsidRDefault="00335392" w:rsidP="00A85638">
      <w:pPr>
        <w:pStyle w:val="ListParagraph"/>
        <w:numPr>
          <w:ilvl w:val="0"/>
          <w:numId w:val="11"/>
        </w:numPr>
        <w:rPr>
          <w:rFonts w:ascii="Arial" w:hAnsi="Arial" w:cs="Arial"/>
        </w:rPr>
      </w:pPr>
      <w:proofErr w:type="spellStart"/>
      <w:r w:rsidRPr="00335392">
        <w:rPr>
          <w:rFonts w:ascii="Arial" w:hAnsi="Arial" w:cs="Arial"/>
        </w:rPr>
        <w:t>PlayerGameLogs</w:t>
      </w:r>
      <w:proofErr w:type="spellEnd"/>
      <w:r w:rsidRPr="00335392">
        <w:rPr>
          <w:rFonts w:ascii="Arial" w:hAnsi="Arial" w:cs="Arial"/>
        </w:rPr>
        <w:t xml:space="preserve"> endpoint gathered the </w:t>
      </w:r>
      <w:r>
        <w:rPr>
          <w:rFonts w:ascii="Arial" w:hAnsi="Arial" w:cs="Arial"/>
        </w:rPr>
        <w:t xml:space="preserve">statistical </w:t>
      </w:r>
      <w:r w:rsidR="003739E4" w:rsidRPr="00335392">
        <w:rPr>
          <w:rFonts w:ascii="Arial" w:hAnsi="Arial" w:cs="Arial"/>
        </w:rPr>
        <w:t xml:space="preserve">data </w:t>
      </w:r>
      <w:r>
        <w:rPr>
          <w:rFonts w:ascii="Arial" w:hAnsi="Arial" w:cs="Arial"/>
        </w:rPr>
        <w:t>of each player in each game by season (f</w:t>
      </w:r>
      <w:r w:rsidRPr="00335392">
        <w:rPr>
          <w:rFonts w:ascii="Arial" w:hAnsi="Arial" w:cs="Arial"/>
        </w:rPr>
        <w:t>igure 1</w:t>
      </w:r>
      <w:r>
        <w:rPr>
          <w:rFonts w:ascii="Arial" w:hAnsi="Arial" w:cs="Arial"/>
        </w:rPr>
        <w:t>)</w:t>
      </w:r>
      <w:r w:rsidR="00A85638">
        <w:rPr>
          <w:rFonts w:ascii="Arial" w:hAnsi="Arial" w:cs="Arial"/>
        </w:rPr>
        <w:t xml:space="preserve">. This </w:t>
      </w:r>
      <w:r w:rsidR="00BF3C8A" w:rsidRPr="00335392">
        <w:rPr>
          <w:rFonts w:ascii="Arial" w:hAnsi="Arial" w:cs="Arial"/>
        </w:rPr>
        <w:t xml:space="preserve">consisted of </w:t>
      </w:r>
      <w:r w:rsidR="006D36BD" w:rsidRPr="00335392">
        <w:rPr>
          <w:rFonts w:ascii="Arial" w:hAnsi="Arial" w:cs="Arial"/>
        </w:rPr>
        <w:t>3</w:t>
      </w:r>
      <w:r w:rsidR="006D36BD">
        <w:rPr>
          <w:rFonts w:ascii="Arial" w:hAnsi="Arial" w:cs="Arial"/>
        </w:rPr>
        <w:t>4</w:t>
      </w:r>
      <w:r w:rsidR="006D36BD" w:rsidRPr="00335392">
        <w:rPr>
          <w:rFonts w:ascii="Arial" w:hAnsi="Arial" w:cs="Arial"/>
        </w:rPr>
        <w:t xml:space="preserve"> </w:t>
      </w:r>
      <w:r w:rsidR="00BF3C8A" w:rsidRPr="00335392">
        <w:rPr>
          <w:rFonts w:ascii="Arial" w:hAnsi="Arial" w:cs="Arial"/>
        </w:rPr>
        <w:t>possible features from the year 1946 to the present</w:t>
      </w:r>
      <w:r w:rsidR="00396CC3" w:rsidRPr="00335392">
        <w:rPr>
          <w:rFonts w:ascii="Arial" w:hAnsi="Arial" w:cs="Arial"/>
        </w:rPr>
        <w:t xml:space="preserve"> </w:t>
      </w:r>
      <w:r w:rsidR="006D36BD">
        <w:rPr>
          <w:rFonts w:ascii="Arial" w:hAnsi="Arial" w:cs="Arial"/>
        </w:rPr>
        <w:t xml:space="preserve">day </w:t>
      </w:r>
      <w:r w:rsidR="00396CC3" w:rsidRPr="00335392">
        <w:rPr>
          <w:rFonts w:ascii="Arial" w:hAnsi="Arial" w:cs="Arial"/>
        </w:rPr>
        <w:t>for approximately 1,367,432 records.</w:t>
      </w:r>
    </w:p>
    <w:p w14:paraId="3146B3E0" w14:textId="77777777" w:rsidR="00A85638" w:rsidRPr="00A85638" w:rsidRDefault="00A85638" w:rsidP="00A85638">
      <w:pPr>
        <w:rPr>
          <w:rFonts w:ascii="Arial" w:hAnsi="Arial" w:cs="Arial"/>
        </w:rPr>
      </w:pPr>
    </w:p>
    <w:p w14:paraId="513888DE" w14:textId="72657463" w:rsidR="006D36BD" w:rsidRDefault="006D36BD" w:rsidP="00A85638">
      <w:pPr>
        <w:jc w:val="center"/>
        <w:rPr>
          <w:rFonts w:ascii="Arial" w:hAnsi="Arial" w:cs="Arial"/>
        </w:rPr>
      </w:pPr>
      <w:r w:rsidRPr="006D36BD">
        <w:rPr>
          <w:rFonts w:ascii="Arial" w:hAnsi="Arial" w:cs="Arial"/>
        </w:rPr>
        <w:drawing>
          <wp:inline distT="0" distB="0" distL="0" distR="0" wp14:anchorId="392EE184" wp14:editId="6F0BAF51">
            <wp:extent cx="6317959" cy="1234567"/>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437" cy="1239546"/>
                    </a:xfrm>
                    <a:prstGeom prst="rect">
                      <a:avLst/>
                    </a:prstGeom>
                  </pic:spPr>
                </pic:pic>
              </a:graphicData>
            </a:graphic>
          </wp:inline>
        </w:drawing>
      </w:r>
    </w:p>
    <w:p w14:paraId="408A488F" w14:textId="77777777" w:rsidR="006D36BD" w:rsidRDefault="006D36BD" w:rsidP="006D36BD">
      <w:pPr>
        <w:pStyle w:val="Caption"/>
        <w:rPr>
          <w:rFonts w:ascii="Arial" w:hAnsi="Arial" w:cs="Arial"/>
        </w:rPr>
      </w:pPr>
      <w:bookmarkStart w:id="32" w:name="_Toc66313774"/>
      <w:r>
        <w:t xml:space="preserve">Figure </w:t>
      </w:r>
      <w:r>
        <w:fldChar w:fldCharType="begin"/>
      </w:r>
      <w:r>
        <w:instrText xml:space="preserve"> SEQ Figure \* ARABIC </w:instrText>
      </w:r>
      <w:r>
        <w:fldChar w:fldCharType="separate"/>
      </w:r>
      <w:r>
        <w:rPr>
          <w:noProof/>
        </w:rPr>
        <w:t>1</w:t>
      </w:r>
      <w:r>
        <w:fldChar w:fldCharType="end"/>
      </w:r>
      <w:r>
        <w:t xml:space="preserve"> Example </w:t>
      </w:r>
      <w:proofErr w:type="spellStart"/>
      <w:r>
        <w:t>PlayerGameLogs</w:t>
      </w:r>
      <w:proofErr w:type="spellEnd"/>
      <w:r>
        <w:t xml:space="preserve"> data subset</w:t>
      </w:r>
      <w:bookmarkEnd w:id="32"/>
    </w:p>
    <w:p w14:paraId="50A5D279" w14:textId="39123FD2" w:rsidR="006D36BD" w:rsidRDefault="006D36BD" w:rsidP="009E4DEA">
      <w:pPr>
        <w:rPr>
          <w:rFonts w:ascii="Arial" w:hAnsi="Arial" w:cs="Arial"/>
        </w:rPr>
      </w:pPr>
    </w:p>
    <w:p w14:paraId="4C9C514D" w14:textId="17B46F84" w:rsidR="006D36BD" w:rsidRDefault="006D36BD" w:rsidP="006D36BD">
      <w:pPr>
        <w:rPr>
          <w:rFonts w:ascii="Arial" w:hAnsi="Arial" w:cs="Arial"/>
        </w:rPr>
      </w:pPr>
      <w:r>
        <w:rPr>
          <w:rFonts w:ascii="Arial" w:hAnsi="Arial" w:cs="Arial"/>
        </w:rPr>
        <w:lastRenderedPageBreak/>
        <w:t>The dependent/target feature is Win/Loss (WL) of a game</w:t>
      </w:r>
      <w:r w:rsidR="0066634E">
        <w:rPr>
          <w:rFonts w:ascii="Arial" w:hAnsi="Arial" w:cs="Arial"/>
        </w:rPr>
        <w:t xml:space="preserve"> as we are looking for players that will help win games</w:t>
      </w:r>
      <w:r>
        <w:rPr>
          <w:rFonts w:ascii="Arial" w:hAnsi="Arial" w:cs="Arial"/>
        </w:rPr>
        <w:t xml:space="preserve">. Knowing this then classification models such as Logistic Regression, Decision Trees, or Random Forests will be applied for our analysis. </w:t>
      </w:r>
    </w:p>
    <w:p w14:paraId="0026CC7C" w14:textId="6B7F66FE" w:rsidR="0066634E" w:rsidRDefault="0066634E" w:rsidP="006D36BD">
      <w:pPr>
        <w:rPr>
          <w:rFonts w:ascii="Arial" w:hAnsi="Arial" w:cs="Arial"/>
        </w:rPr>
      </w:pPr>
    </w:p>
    <w:p w14:paraId="119F1617" w14:textId="77777777" w:rsidR="0066634E" w:rsidRDefault="0066634E" w:rsidP="006D36BD">
      <w:pPr>
        <w:rPr>
          <w:rFonts w:ascii="Arial" w:hAnsi="Arial" w:cs="Arial"/>
        </w:rPr>
      </w:pPr>
    </w:p>
    <w:tbl>
      <w:tblPr>
        <w:tblW w:w="5000" w:type="pct"/>
        <w:tblLook w:val="04A0" w:firstRow="1" w:lastRow="0" w:firstColumn="1" w:lastColumn="0" w:noHBand="0" w:noVBand="1"/>
      </w:tblPr>
      <w:tblGrid>
        <w:gridCol w:w="2419"/>
        <w:gridCol w:w="1229"/>
        <w:gridCol w:w="1388"/>
        <w:gridCol w:w="4314"/>
      </w:tblGrid>
      <w:tr w:rsidR="0066634E" w:rsidRPr="00AB59E5" w14:paraId="4D5E18B5" w14:textId="77777777" w:rsidTr="0066634E">
        <w:tc>
          <w:tcPr>
            <w:tcW w:w="1293" w:type="pct"/>
            <w:tcBorders>
              <w:top w:val="single" w:sz="4" w:space="0" w:color="auto"/>
              <w:left w:val="single" w:sz="4" w:space="0" w:color="auto"/>
              <w:bottom w:val="single" w:sz="4" w:space="0" w:color="auto"/>
              <w:right w:val="single" w:sz="4" w:space="0" w:color="auto"/>
            </w:tcBorders>
            <w:shd w:val="clear" w:color="000000" w:fill="00B0F0"/>
            <w:hideMark/>
          </w:tcPr>
          <w:p w14:paraId="3BB908C1"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Attributes</w:t>
            </w:r>
          </w:p>
        </w:tc>
        <w:tc>
          <w:tcPr>
            <w:tcW w:w="657" w:type="pct"/>
            <w:tcBorders>
              <w:top w:val="single" w:sz="4" w:space="0" w:color="auto"/>
              <w:left w:val="nil"/>
              <w:bottom w:val="single" w:sz="4" w:space="0" w:color="auto"/>
              <w:right w:val="single" w:sz="4" w:space="0" w:color="auto"/>
            </w:tcBorders>
            <w:shd w:val="clear" w:color="000000" w:fill="00B0F0"/>
            <w:hideMark/>
          </w:tcPr>
          <w:p w14:paraId="4491A257"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Data Type</w:t>
            </w:r>
          </w:p>
        </w:tc>
        <w:tc>
          <w:tcPr>
            <w:tcW w:w="742" w:type="pct"/>
            <w:tcBorders>
              <w:top w:val="single" w:sz="4" w:space="0" w:color="auto"/>
              <w:left w:val="nil"/>
              <w:bottom w:val="single" w:sz="4" w:space="0" w:color="auto"/>
              <w:right w:val="single" w:sz="4" w:space="0" w:color="auto"/>
            </w:tcBorders>
            <w:shd w:val="clear" w:color="000000" w:fill="00B0F0"/>
            <w:hideMark/>
          </w:tcPr>
          <w:p w14:paraId="220DAF5C"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Example value</w:t>
            </w:r>
          </w:p>
        </w:tc>
        <w:tc>
          <w:tcPr>
            <w:tcW w:w="2307" w:type="pct"/>
            <w:tcBorders>
              <w:top w:val="single" w:sz="4" w:space="0" w:color="auto"/>
              <w:left w:val="nil"/>
              <w:bottom w:val="single" w:sz="4" w:space="0" w:color="auto"/>
              <w:right w:val="single" w:sz="4" w:space="0" w:color="auto"/>
            </w:tcBorders>
            <w:shd w:val="clear" w:color="000000" w:fill="00B0F0"/>
            <w:hideMark/>
          </w:tcPr>
          <w:p w14:paraId="020D2867"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r w:rsidRPr="00AB59E5">
              <w:rPr>
                <w:rFonts w:ascii="Arial" w:eastAsia="Times New Roman" w:hAnsi="Arial" w:cs="Arial"/>
                <w:b/>
                <w:bCs/>
                <w:color w:val="000000"/>
                <w:sz w:val="18"/>
                <w:szCs w:val="18"/>
                <w:lang w:eastAsia="en-CA"/>
              </w:rPr>
              <w:t xml:space="preserve">Comments / Definitions </w:t>
            </w:r>
          </w:p>
          <w:p w14:paraId="4DD3B1F0" w14:textId="77777777" w:rsidR="0066634E" w:rsidRPr="00AB59E5" w:rsidRDefault="0066634E" w:rsidP="0066634E">
            <w:pPr>
              <w:spacing w:after="0" w:line="240" w:lineRule="auto"/>
              <w:rPr>
                <w:rFonts w:ascii="Arial" w:eastAsia="Times New Roman" w:hAnsi="Arial" w:cs="Arial"/>
                <w:b/>
                <w:bCs/>
                <w:color w:val="000000"/>
                <w:sz w:val="18"/>
                <w:szCs w:val="18"/>
                <w:lang w:eastAsia="en-CA"/>
              </w:rPr>
            </w:pPr>
          </w:p>
        </w:tc>
      </w:tr>
      <w:tr w:rsidR="0066634E" w:rsidRPr="00AB59E5" w14:paraId="29D29D69"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DE6C46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SEASON_YEAR</w:t>
            </w:r>
          </w:p>
        </w:tc>
        <w:tc>
          <w:tcPr>
            <w:tcW w:w="657" w:type="pct"/>
            <w:tcBorders>
              <w:top w:val="nil"/>
              <w:left w:val="nil"/>
              <w:bottom w:val="single" w:sz="4" w:space="0" w:color="auto"/>
              <w:right w:val="single" w:sz="4" w:space="0" w:color="auto"/>
            </w:tcBorders>
            <w:shd w:val="clear" w:color="auto" w:fill="auto"/>
            <w:hideMark/>
          </w:tcPr>
          <w:p w14:paraId="0909656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488507C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2015-16</w:t>
            </w:r>
          </w:p>
        </w:tc>
        <w:tc>
          <w:tcPr>
            <w:tcW w:w="2307" w:type="pct"/>
            <w:tcBorders>
              <w:top w:val="nil"/>
              <w:left w:val="nil"/>
              <w:bottom w:val="single" w:sz="4" w:space="0" w:color="auto"/>
              <w:right w:val="single" w:sz="4" w:space="0" w:color="auto"/>
            </w:tcBorders>
            <w:shd w:val="clear" w:color="auto" w:fill="auto"/>
            <w:hideMark/>
          </w:tcPr>
          <w:p w14:paraId="3288167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NBA season</w:t>
            </w:r>
          </w:p>
        </w:tc>
      </w:tr>
      <w:tr w:rsidR="0066634E" w:rsidRPr="00AB59E5" w14:paraId="653EC73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FED983E"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PLAYER_ID</w:t>
            </w:r>
          </w:p>
        </w:tc>
        <w:tc>
          <w:tcPr>
            <w:tcW w:w="657" w:type="pct"/>
            <w:tcBorders>
              <w:top w:val="nil"/>
              <w:left w:val="nil"/>
              <w:bottom w:val="single" w:sz="4" w:space="0" w:color="auto"/>
              <w:right w:val="single" w:sz="4" w:space="0" w:color="auto"/>
            </w:tcBorders>
            <w:shd w:val="clear" w:color="auto" w:fill="auto"/>
            <w:hideMark/>
          </w:tcPr>
          <w:p w14:paraId="28F646D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0B09329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202710</w:t>
            </w:r>
          </w:p>
        </w:tc>
        <w:tc>
          <w:tcPr>
            <w:tcW w:w="2307" w:type="pct"/>
            <w:tcBorders>
              <w:top w:val="nil"/>
              <w:left w:val="nil"/>
              <w:bottom w:val="single" w:sz="4" w:space="0" w:color="auto"/>
              <w:right w:val="single" w:sz="4" w:space="0" w:color="auto"/>
            </w:tcBorders>
            <w:shd w:val="clear" w:color="auto" w:fill="auto"/>
            <w:hideMark/>
          </w:tcPr>
          <w:p w14:paraId="7AE6044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Player Unique ID</w:t>
            </w:r>
          </w:p>
        </w:tc>
      </w:tr>
      <w:tr w:rsidR="0066634E" w:rsidRPr="00AB59E5" w14:paraId="24BC6A2D"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346DAECC"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PLAYER_NAME</w:t>
            </w:r>
          </w:p>
        </w:tc>
        <w:tc>
          <w:tcPr>
            <w:tcW w:w="657" w:type="pct"/>
            <w:tcBorders>
              <w:top w:val="nil"/>
              <w:left w:val="nil"/>
              <w:bottom w:val="single" w:sz="4" w:space="0" w:color="auto"/>
              <w:right w:val="single" w:sz="4" w:space="0" w:color="auto"/>
            </w:tcBorders>
            <w:shd w:val="clear" w:color="auto" w:fill="auto"/>
            <w:hideMark/>
          </w:tcPr>
          <w:p w14:paraId="6ED7A0D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61419AE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Jimmy Butler</w:t>
            </w:r>
          </w:p>
        </w:tc>
        <w:tc>
          <w:tcPr>
            <w:tcW w:w="2307" w:type="pct"/>
            <w:tcBorders>
              <w:top w:val="nil"/>
              <w:left w:val="nil"/>
              <w:bottom w:val="single" w:sz="4" w:space="0" w:color="auto"/>
              <w:right w:val="single" w:sz="4" w:space="0" w:color="auto"/>
            </w:tcBorders>
            <w:shd w:val="clear" w:color="auto" w:fill="auto"/>
            <w:hideMark/>
          </w:tcPr>
          <w:p w14:paraId="2CDFE76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Player name</w:t>
            </w:r>
          </w:p>
        </w:tc>
      </w:tr>
      <w:tr w:rsidR="0066634E" w:rsidRPr="00AB59E5" w14:paraId="5C6AEF6F"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B421670"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TEAM_ID</w:t>
            </w:r>
          </w:p>
        </w:tc>
        <w:tc>
          <w:tcPr>
            <w:tcW w:w="657" w:type="pct"/>
            <w:tcBorders>
              <w:top w:val="nil"/>
              <w:left w:val="nil"/>
              <w:bottom w:val="single" w:sz="4" w:space="0" w:color="auto"/>
              <w:right w:val="single" w:sz="4" w:space="0" w:color="auto"/>
            </w:tcBorders>
            <w:shd w:val="clear" w:color="auto" w:fill="auto"/>
            <w:hideMark/>
          </w:tcPr>
          <w:p w14:paraId="6163BB9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BIG INT</w:t>
            </w:r>
          </w:p>
        </w:tc>
        <w:tc>
          <w:tcPr>
            <w:tcW w:w="742" w:type="pct"/>
            <w:tcBorders>
              <w:top w:val="nil"/>
              <w:left w:val="nil"/>
              <w:bottom w:val="single" w:sz="4" w:space="0" w:color="auto"/>
              <w:right w:val="single" w:sz="4" w:space="0" w:color="auto"/>
            </w:tcBorders>
            <w:shd w:val="clear" w:color="auto" w:fill="auto"/>
            <w:hideMark/>
          </w:tcPr>
          <w:p w14:paraId="4A1FDE0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1610612741</w:t>
            </w:r>
          </w:p>
        </w:tc>
        <w:tc>
          <w:tcPr>
            <w:tcW w:w="2307" w:type="pct"/>
            <w:tcBorders>
              <w:top w:val="nil"/>
              <w:left w:val="nil"/>
              <w:bottom w:val="single" w:sz="4" w:space="0" w:color="auto"/>
              <w:right w:val="single" w:sz="4" w:space="0" w:color="auto"/>
            </w:tcBorders>
            <w:shd w:val="clear" w:color="auto" w:fill="auto"/>
            <w:hideMark/>
          </w:tcPr>
          <w:p w14:paraId="4395946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 Unique ID</w:t>
            </w:r>
          </w:p>
        </w:tc>
      </w:tr>
      <w:tr w:rsidR="0066634E" w:rsidRPr="00AB59E5" w14:paraId="4013AE5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D706220"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TEAM_ABBREVIATION</w:t>
            </w:r>
          </w:p>
        </w:tc>
        <w:tc>
          <w:tcPr>
            <w:tcW w:w="657" w:type="pct"/>
            <w:tcBorders>
              <w:top w:val="nil"/>
              <w:left w:val="nil"/>
              <w:bottom w:val="single" w:sz="4" w:space="0" w:color="auto"/>
              <w:right w:val="single" w:sz="4" w:space="0" w:color="auto"/>
            </w:tcBorders>
            <w:shd w:val="clear" w:color="auto" w:fill="auto"/>
            <w:hideMark/>
          </w:tcPr>
          <w:p w14:paraId="2B710F3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2B615D3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CHI</w:t>
            </w:r>
          </w:p>
        </w:tc>
        <w:tc>
          <w:tcPr>
            <w:tcW w:w="2307" w:type="pct"/>
            <w:tcBorders>
              <w:top w:val="nil"/>
              <w:left w:val="nil"/>
              <w:bottom w:val="single" w:sz="4" w:space="0" w:color="auto"/>
              <w:right w:val="single" w:sz="4" w:space="0" w:color="auto"/>
            </w:tcBorders>
            <w:shd w:val="clear" w:color="auto" w:fill="auto"/>
            <w:hideMark/>
          </w:tcPr>
          <w:p w14:paraId="5140DAB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 xml:space="preserve">Team </w:t>
            </w:r>
            <w:proofErr w:type="gramStart"/>
            <w:r w:rsidRPr="00AB59E5">
              <w:rPr>
                <w:rFonts w:ascii="Arial" w:eastAsia="Times New Roman" w:hAnsi="Arial" w:cs="Arial"/>
                <w:color w:val="000000"/>
                <w:sz w:val="18"/>
                <w:szCs w:val="18"/>
                <w:lang w:eastAsia="en-CA"/>
              </w:rPr>
              <w:t>3 character</w:t>
            </w:r>
            <w:proofErr w:type="gramEnd"/>
            <w:r w:rsidRPr="00AB59E5">
              <w:rPr>
                <w:rFonts w:ascii="Arial" w:eastAsia="Times New Roman" w:hAnsi="Arial" w:cs="Arial"/>
                <w:color w:val="000000"/>
                <w:sz w:val="18"/>
                <w:szCs w:val="18"/>
                <w:lang w:eastAsia="en-CA"/>
              </w:rPr>
              <w:t xml:space="preserve"> abbreviation</w:t>
            </w:r>
          </w:p>
        </w:tc>
      </w:tr>
      <w:tr w:rsidR="0066634E" w:rsidRPr="00AB59E5" w14:paraId="7D7FE054"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4E14363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TEAM_NAME</w:t>
            </w:r>
          </w:p>
        </w:tc>
        <w:tc>
          <w:tcPr>
            <w:tcW w:w="657" w:type="pct"/>
            <w:tcBorders>
              <w:top w:val="nil"/>
              <w:left w:val="nil"/>
              <w:bottom w:val="single" w:sz="4" w:space="0" w:color="auto"/>
              <w:right w:val="single" w:sz="4" w:space="0" w:color="auto"/>
            </w:tcBorders>
            <w:shd w:val="clear" w:color="auto" w:fill="auto"/>
            <w:hideMark/>
          </w:tcPr>
          <w:p w14:paraId="7870CA6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1A12876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Chicago Bulls</w:t>
            </w:r>
          </w:p>
        </w:tc>
        <w:tc>
          <w:tcPr>
            <w:tcW w:w="2307" w:type="pct"/>
            <w:tcBorders>
              <w:top w:val="nil"/>
              <w:left w:val="nil"/>
              <w:bottom w:val="single" w:sz="4" w:space="0" w:color="auto"/>
              <w:right w:val="single" w:sz="4" w:space="0" w:color="auto"/>
            </w:tcBorders>
            <w:shd w:val="clear" w:color="auto" w:fill="auto"/>
            <w:hideMark/>
          </w:tcPr>
          <w:p w14:paraId="53E118C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 name</w:t>
            </w:r>
          </w:p>
        </w:tc>
      </w:tr>
      <w:tr w:rsidR="0066634E" w:rsidRPr="00AB59E5" w14:paraId="14843842"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DCE0182"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GAME_ID</w:t>
            </w:r>
          </w:p>
        </w:tc>
        <w:tc>
          <w:tcPr>
            <w:tcW w:w="657" w:type="pct"/>
            <w:tcBorders>
              <w:top w:val="nil"/>
              <w:left w:val="nil"/>
              <w:bottom w:val="single" w:sz="4" w:space="0" w:color="auto"/>
              <w:right w:val="single" w:sz="4" w:space="0" w:color="auto"/>
            </w:tcBorders>
            <w:shd w:val="clear" w:color="auto" w:fill="auto"/>
            <w:hideMark/>
          </w:tcPr>
          <w:p w14:paraId="531CAFF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0E978B7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0011500103</w:t>
            </w:r>
          </w:p>
        </w:tc>
        <w:tc>
          <w:tcPr>
            <w:tcW w:w="2307" w:type="pct"/>
            <w:tcBorders>
              <w:top w:val="nil"/>
              <w:left w:val="nil"/>
              <w:bottom w:val="single" w:sz="4" w:space="0" w:color="auto"/>
              <w:right w:val="single" w:sz="4" w:space="0" w:color="auto"/>
            </w:tcBorders>
            <w:shd w:val="clear" w:color="auto" w:fill="auto"/>
            <w:hideMark/>
          </w:tcPr>
          <w:p w14:paraId="66CE544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Leading zeros and this needs to be text</w:t>
            </w:r>
          </w:p>
        </w:tc>
      </w:tr>
      <w:tr w:rsidR="0066634E" w:rsidRPr="00AB59E5" w14:paraId="3614F6C7"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F6EF73F"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GAME_DATE</w:t>
            </w:r>
          </w:p>
        </w:tc>
        <w:tc>
          <w:tcPr>
            <w:tcW w:w="657" w:type="pct"/>
            <w:tcBorders>
              <w:top w:val="nil"/>
              <w:left w:val="nil"/>
              <w:bottom w:val="single" w:sz="4" w:space="0" w:color="auto"/>
              <w:right w:val="single" w:sz="4" w:space="0" w:color="auto"/>
            </w:tcBorders>
            <w:shd w:val="clear" w:color="auto" w:fill="auto"/>
            <w:hideMark/>
          </w:tcPr>
          <w:p w14:paraId="4F0FF95D"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DATETIME</w:t>
            </w:r>
          </w:p>
        </w:tc>
        <w:tc>
          <w:tcPr>
            <w:tcW w:w="742" w:type="pct"/>
            <w:tcBorders>
              <w:top w:val="nil"/>
              <w:left w:val="nil"/>
              <w:bottom w:val="single" w:sz="4" w:space="0" w:color="auto"/>
              <w:right w:val="single" w:sz="4" w:space="0" w:color="auto"/>
            </w:tcBorders>
            <w:shd w:val="clear" w:color="auto" w:fill="auto"/>
            <w:hideMark/>
          </w:tcPr>
          <w:p w14:paraId="32DE379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2015-10-23T00:00:00</w:t>
            </w:r>
          </w:p>
        </w:tc>
        <w:tc>
          <w:tcPr>
            <w:tcW w:w="2307" w:type="pct"/>
            <w:tcBorders>
              <w:top w:val="nil"/>
              <w:left w:val="nil"/>
              <w:bottom w:val="single" w:sz="4" w:space="0" w:color="auto"/>
              <w:right w:val="single" w:sz="4" w:space="0" w:color="auto"/>
            </w:tcBorders>
            <w:shd w:val="clear" w:color="auto" w:fill="auto"/>
            <w:hideMark/>
          </w:tcPr>
          <w:p w14:paraId="12071DF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Date/Time game is played</w:t>
            </w:r>
          </w:p>
        </w:tc>
      </w:tr>
      <w:tr w:rsidR="0066634E" w:rsidRPr="00AB59E5" w14:paraId="7BBD31C1"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D4C01A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MATCHUP</w:t>
            </w:r>
          </w:p>
        </w:tc>
        <w:tc>
          <w:tcPr>
            <w:tcW w:w="657" w:type="pct"/>
            <w:tcBorders>
              <w:top w:val="nil"/>
              <w:left w:val="nil"/>
              <w:bottom w:val="single" w:sz="4" w:space="0" w:color="auto"/>
              <w:right w:val="single" w:sz="4" w:space="0" w:color="auto"/>
            </w:tcBorders>
            <w:shd w:val="clear" w:color="auto" w:fill="auto"/>
            <w:hideMark/>
          </w:tcPr>
          <w:p w14:paraId="47E8BAA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464CDDED"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CHI vs. DAL</w:t>
            </w:r>
          </w:p>
        </w:tc>
        <w:tc>
          <w:tcPr>
            <w:tcW w:w="2307" w:type="pct"/>
            <w:tcBorders>
              <w:top w:val="nil"/>
              <w:left w:val="nil"/>
              <w:bottom w:val="single" w:sz="4" w:space="0" w:color="auto"/>
              <w:right w:val="single" w:sz="4" w:space="0" w:color="auto"/>
            </w:tcBorders>
            <w:shd w:val="clear" w:color="auto" w:fill="auto"/>
            <w:hideMark/>
          </w:tcPr>
          <w:p w14:paraId="0DEA975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Teams featured in the game</w:t>
            </w:r>
          </w:p>
        </w:tc>
      </w:tr>
      <w:tr w:rsidR="0066634E" w:rsidRPr="00AB59E5" w14:paraId="2C8085C3"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42AC60E"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WL</w:t>
            </w:r>
          </w:p>
        </w:tc>
        <w:tc>
          <w:tcPr>
            <w:tcW w:w="657" w:type="pct"/>
            <w:tcBorders>
              <w:top w:val="nil"/>
              <w:left w:val="nil"/>
              <w:bottom w:val="single" w:sz="4" w:space="0" w:color="auto"/>
              <w:right w:val="single" w:sz="4" w:space="0" w:color="auto"/>
            </w:tcBorders>
            <w:shd w:val="clear" w:color="auto" w:fill="auto"/>
            <w:hideMark/>
          </w:tcPr>
          <w:p w14:paraId="17FCD43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STRING</w:t>
            </w:r>
          </w:p>
        </w:tc>
        <w:tc>
          <w:tcPr>
            <w:tcW w:w="742" w:type="pct"/>
            <w:tcBorders>
              <w:top w:val="nil"/>
              <w:left w:val="nil"/>
              <w:bottom w:val="single" w:sz="4" w:space="0" w:color="auto"/>
              <w:right w:val="single" w:sz="4" w:space="0" w:color="auto"/>
            </w:tcBorders>
            <w:shd w:val="clear" w:color="auto" w:fill="auto"/>
            <w:hideMark/>
          </w:tcPr>
          <w:p w14:paraId="59650BC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W</w:t>
            </w:r>
          </w:p>
        </w:tc>
        <w:tc>
          <w:tcPr>
            <w:tcW w:w="2307" w:type="pct"/>
            <w:tcBorders>
              <w:top w:val="nil"/>
              <w:left w:val="nil"/>
              <w:bottom w:val="single" w:sz="4" w:space="0" w:color="auto"/>
              <w:right w:val="single" w:sz="4" w:space="0" w:color="auto"/>
            </w:tcBorders>
            <w:shd w:val="clear" w:color="auto" w:fill="auto"/>
            <w:hideMark/>
          </w:tcPr>
          <w:p w14:paraId="1480CE8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The player who was on the team who won/lost</w:t>
            </w:r>
          </w:p>
        </w:tc>
      </w:tr>
      <w:tr w:rsidR="0066634E" w:rsidRPr="00AB59E5" w14:paraId="199097FF"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9984675"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MIN</w:t>
            </w:r>
          </w:p>
        </w:tc>
        <w:tc>
          <w:tcPr>
            <w:tcW w:w="657" w:type="pct"/>
            <w:tcBorders>
              <w:top w:val="nil"/>
              <w:left w:val="nil"/>
              <w:bottom w:val="single" w:sz="4" w:space="0" w:color="auto"/>
              <w:right w:val="single" w:sz="4" w:space="0" w:color="auto"/>
            </w:tcBorders>
            <w:shd w:val="clear" w:color="auto" w:fill="auto"/>
            <w:hideMark/>
          </w:tcPr>
          <w:p w14:paraId="41D3CE5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759EF52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24.25</w:t>
            </w:r>
          </w:p>
        </w:tc>
        <w:tc>
          <w:tcPr>
            <w:tcW w:w="2307" w:type="pct"/>
            <w:tcBorders>
              <w:top w:val="nil"/>
              <w:left w:val="nil"/>
              <w:bottom w:val="single" w:sz="4" w:space="0" w:color="auto"/>
              <w:right w:val="single" w:sz="4" w:space="0" w:color="auto"/>
            </w:tcBorders>
            <w:shd w:val="clear" w:color="auto" w:fill="auto"/>
            <w:hideMark/>
          </w:tcPr>
          <w:p w14:paraId="6E2EEEE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Minutes Played</w:t>
            </w:r>
            <w:r w:rsidRPr="00AB59E5">
              <w:rPr>
                <w:rFonts w:ascii="Arial" w:eastAsia="Times New Roman" w:hAnsi="Arial" w:cs="Arial"/>
                <w:color w:val="000000"/>
                <w:sz w:val="18"/>
                <w:szCs w:val="18"/>
                <w:lang w:eastAsia="en-CA"/>
              </w:rPr>
              <w:br/>
              <w:t>The number of minutes played by a player or team</w:t>
            </w:r>
          </w:p>
        </w:tc>
      </w:tr>
      <w:tr w:rsidR="0066634E" w:rsidRPr="00AB59E5" w14:paraId="28442C69"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B23D765"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FGM</w:t>
            </w:r>
          </w:p>
        </w:tc>
        <w:tc>
          <w:tcPr>
            <w:tcW w:w="657" w:type="pct"/>
            <w:tcBorders>
              <w:top w:val="nil"/>
              <w:left w:val="nil"/>
              <w:bottom w:val="single" w:sz="4" w:space="0" w:color="auto"/>
              <w:right w:val="single" w:sz="4" w:space="0" w:color="auto"/>
            </w:tcBorders>
            <w:shd w:val="clear" w:color="auto" w:fill="auto"/>
            <w:hideMark/>
          </w:tcPr>
          <w:p w14:paraId="090B1BA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0A30A6F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2</w:t>
            </w:r>
          </w:p>
        </w:tc>
        <w:tc>
          <w:tcPr>
            <w:tcW w:w="2307" w:type="pct"/>
            <w:tcBorders>
              <w:top w:val="nil"/>
              <w:left w:val="nil"/>
              <w:bottom w:val="single" w:sz="4" w:space="0" w:color="auto"/>
              <w:right w:val="single" w:sz="4" w:space="0" w:color="auto"/>
            </w:tcBorders>
            <w:shd w:val="clear" w:color="auto" w:fill="auto"/>
            <w:hideMark/>
          </w:tcPr>
          <w:p w14:paraId="07822EA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Field Goals Made</w:t>
            </w:r>
            <w:r w:rsidRPr="00AB59E5">
              <w:rPr>
                <w:rFonts w:ascii="Arial" w:eastAsia="Times New Roman" w:hAnsi="Arial" w:cs="Arial"/>
                <w:color w:val="000000"/>
                <w:sz w:val="18"/>
                <w:szCs w:val="18"/>
                <w:lang w:eastAsia="en-CA"/>
              </w:rPr>
              <w:br/>
              <w:t>The number of field goals that a player or team has made. This includes both 2 pointers and 3 pointers</w:t>
            </w:r>
          </w:p>
        </w:tc>
      </w:tr>
      <w:tr w:rsidR="0066634E" w:rsidRPr="00AB59E5" w14:paraId="5C1CAFD6"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A688206"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FGA</w:t>
            </w:r>
          </w:p>
        </w:tc>
        <w:tc>
          <w:tcPr>
            <w:tcW w:w="657" w:type="pct"/>
            <w:tcBorders>
              <w:top w:val="nil"/>
              <w:left w:val="nil"/>
              <w:bottom w:val="single" w:sz="4" w:space="0" w:color="auto"/>
              <w:right w:val="single" w:sz="4" w:space="0" w:color="auto"/>
            </w:tcBorders>
            <w:shd w:val="clear" w:color="auto" w:fill="auto"/>
            <w:hideMark/>
          </w:tcPr>
          <w:p w14:paraId="7650FDC3"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C241D0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7</w:t>
            </w:r>
          </w:p>
        </w:tc>
        <w:tc>
          <w:tcPr>
            <w:tcW w:w="2307" w:type="pct"/>
            <w:tcBorders>
              <w:top w:val="nil"/>
              <w:left w:val="nil"/>
              <w:bottom w:val="single" w:sz="4" w:space="0" w:color="auto"/>
              <w:right w:val="single" w:sz="4" w:space="0" w:color="auto"/>
            </w:tcBorders>
            <w:shd w:val="clear" w:color="auto" w:fill="auto"/>
            <w:hideMark/>
          </w:tcPr>
          <w:p w14:paraId="307A3A5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Field Goals Attempted</w:t>
            </w:r>
            <w:r w:rsidRPr="00AB59E5">
              <w:rPr>
                <w:rFonts w:ascii="Arial" w:eastAsia="Times New Roman" w:hAnsi="Arial" w:cs="Arial"/>
                <w:color w:val="000000"/>
                <w:sz w:val="18"/>
                <w:szCs w:val="18"/>
                <w:lang w:eastAsia="en-CA"/>
              </w:rPr>
              <w:br/>
              <w:t>The number of field goals that a player or team has attempted. This includes both 2 pointers and 3 pointers</w:t>
            </w:r>
          </w:p>
        </w:tc>
      </w:tr>
      <w:tr w:rsidR="0066634E" w:rsidRPr="00AB59E5" w14:paraId="72CE1B9B"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392803B"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FG_PCT</w:t>
            </w:r>
          </w:p>
        </w:tc>
        <w:tc>
          <w:tcPr>
            <w:tcW w:w="657" w:type="pct"/>
            <w:tcBorders>
              <w:top w:val="nil"/>
              <w:left w:val="nil"/>
              <w:bottom w:val="single" w:sz="4" w:space="0" w:color="auto"/>
              <w:right w:val="single" w:sz="4" w:space="0" w:color="auto"/>
            </w:tcBorders>
            <w:shd w:val="clear" w:color="auto" w:fill="auto"/>
            <w:hideMark/>
          </w:tcPr>
          <w:p w14:paraId="364E28F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6F860A7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0.286</w:t>
            </w:r>
          </w:p>
        </w:tc>
        <w:tc>
          <w:tcPr>
            <w:tcW w:w="2307" w:type="pct"/>
            <w:tcBorders>
              <w:top w:val="nil"/>
              <w:left w:val="nil"/>
              <w:bottom w:val="single" w:sz="4" w:space="0" w:color="auto"/>
              <w:right w:val="single" w:sz="4" w:space="0" w:color="auto"/>
            </w:tcBorders>
            <w:shd w:val="clear" w:color="auto" w:fill="auto"/>
            <w:hideMark/>
          </w:tcPr>
          <w:p w14:paraId="044C00F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Field Goal Percentage</w:t>
            </w:r>
            <w:r w:rsidRPr="00AB59E5">
              <w:rPr>
                <w:rFonts w:ascii="Arial" w:eastAsia="Times New Roman" w:hAnsi="Arial" w:cs="Arial"/>
                <w:color w:val="000000"/>
                <w:sz w:val="18"/>
                <w:szCs w:val="18"/>
                <w:lang w:eastAsia="en-CA"/>
              </w:rPr>
              <w:br/>
              <w:t>The percentage of field goal attempts that a player makes</w:t>
            </w:r>
            <w:r w:rsidRPr="00AB59E5">
              <w:rPr>
                <w:rFonts w:ascii="Arial" w:eastAsia="Times New Roman" w:hAnsi="Arial" w:cs="Arial"/>
                <w:color w:val="000000"/>
                <w:sz w:val="18"/>
                <w:szCs w:val="18"/>
                <w:lang w:eastAsia="en-CA"/>
              </w:rPr>
              <w:br/>
              <w:t>Formula (FGM)/(FGA)</w:t>
            </w:r>
          </w:p>
        </w:tc>
      </w:tr>
      <w:tr w:rsidR="0066634E" w:rsidRPr="00AB59E5" w14:paraId="313E541C"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80610A1"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FG3M</w:t>
            </w:r>
          </w:p>
        </w:tc>
        <w:tc>
          <w:tcPr>
            <w:tcW w:w="657" w:type="pct"/>
            <w:tcBorders>
              <w:top w:val="nil"/>
              <w:left w:val="nil"/>
              <w:bottom w:val="single" w:sz="4" w:space="0" w:color="auto"/>
              <w:right w:val="single" w:sz="4" w:space="0" w:color="auto"/>
            </w:tcBorders>
            <w:shd w:val="clear" w:color="auto" w:fill="auto"/>
            <w:hideMark/>
          </w:tcPr>
          <w:p w14:paraId="4BB8CC2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0B7BC71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26915A3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 xml:space="preserve"> 3 Point Field Goals Made</w:t>
            </w:r>
            <w:r w:rsidRPr="00AB59E5">
              <w:rPr>
                <w:rFonts w:ascii="Arial" w:eastAsia="Times New Roman" w:hAnsi="Arial" w:cs="Arial"/>
                <w:color w:val="000000"/>
                <w:sz w:val="18"/>
                <w:szCs w:val="18"/>
                <w:lang w:eastAsia="en-CA"/>
              </w:rPr>
              <w:br/>
              <w:t xml:space="preserve">The number of </w:t>
            </w:r>
            <w:proofErr w:type="gramStart"/>
            <w:r w:rsidRPr="00AB59E5">
              <w:rPr>
                <w:rFonts w:ascii="Arial" w:eastAsia="Times New Roman" w:hAnsi="Arial" w:cs="Arial"/>
                <w:color w:val="000000"/>
                <w:sz w:val="18"/>
                <w:szCs w:val="18"/>
                <w:lang w:eastAsia="en-CA"/>
              </w:rPr>
              <w:t>3 point</w:t>
            </w:r>
            <w:proofErr w:type="gramEnd"/>
            <w:r w:rsidRPr="00AB59E5">
              <w:rPr>
                <w:rFonts w:ascii="Arial" w:eastAsia="Times New Roman" w:hAnsi="Arial" w:cs="Arial"/>
                <w:color w:val="000000"/>
                <w:sz w:val="18"/>
                <w:szCs w:val="18"/>
                <w:lang w:eastAsia="en-CA"/>
              </w:rPr>
              <w:t xml:space="preserve"> field goals that a player or team has made</w:t>
            </w:r>
          </w:p>
        </w:tc>
      </w:tr>
      <w:tr w:rsidR="0066634E" w:rsidRPr="00AB59E5" w14:paraId="43E26E66"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3F2D7A22"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FG3A</w:t>
            </w:r>
          </w:p>
        </w:tc>
        <w:tc>
          <w:tcPr>
            <w:tcW w:w="657" w:type="pct"/>
            <w:tcBorders>
              <w:top w:val="nil"/>
              <w:left w:val="nil"/>
              <w:bottom w:val="single" w:sz="4" w:space="0" w:color="auto"/>
              <w:right w:val="single" w:sz="4" w:space="0" w:color="auto"/>
            </w:tcBorders>
            <w:shd w:val="clear" w:color="auto" w:fill="auto"/>
            <w:hideMark/>
          </w:tcPr>
          <w:p w14:paraId="4EB33A86"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4CD90E2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3E00E87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 Point Field Goals Attempted</w:t>
            </w:r>
            <w:r w:rsidRPr="00AB59E5">
              <w:rPr>
                <w:rFonts w:ascii="Arial" w:eastAsia="Times New Roman" w:hAnsi="Arial" w:cs="Arial"/>
                <w:color w:val="000000"/>
                <w:sz w:val="18"/>
                <w:szCs w:val="18"/>
                <w:lang w:eastAsia="en-CA"/>
              </w:rPr>
              <w:br/>
              <w:t xml:space="preserve">The number of </w:t>
            </w:r>
            <w:proofErr w:type="gramStart"/>
            <w:r w:rsidRPr="00AB59E5">
              <w:rPr>
                <w:rFonts w:ascii="Arial" w:eastAsia="Times New Roman" w:hAnsi="Arial" w:cs="Arial"/>
                <w:color w:val="000000"/>
                <w:sz w:val="18"/>
                <w:szCs w:val="18"/>
                <w:lang w:eastAsia="en-CA"/>
              </w:rPr>
              <w:t>3 point</w:t>
            </w:r>
            <w:proofErr w:type="gramEnd"/>
            <w:r w:rsidRPr="00AB59E5">
              <w:rPr>
                <w:rFonts w:ascii="Arial" w:eastAsia="Times New Roman" w:hAnsi="Arial" w:cs="Arial"/>
                <w:color w:val="000000"/>
                <w:sz w:val="18"/>
                <w:szCs w:val="18"/>
                <w:lang w:eastAsia="en-CA"/>
              </w:rPr>
              <w:t xml:space="preserve"> field goals that a player or team has attempted</w:t>
            </w:r>
          </w:p>
        </w:tc>
      </w:tr>
      <w:tr w:rsidR="0066634E" w:rsidRPr="00AB59E5" w14:paraId="0B8B3366"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0B22B1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FG3_PCT</w:t>
            </w:r>
          </w:p>
        </w:tc>
        <w:tc>
          <w:tcPr>
            <w:tcW w:w="657" w:type="pct"/>
            <w:tcBorders>
              <w:top w:val="nil"/>
              <w:left w:val="nil"/>
              <w:bottom w:val="single" w:sz="4" w:space="0" w:color="auto"/>
              <w:right w:val="single" w:sz="4" w:space="0" w:color="auto"/>
            </w:tcBorders>
            <w:shd w:val="clear" w:color="auto" w:fill="auto"/>
            <w:hideMark/>
          </w:tcPr>
          <w:p w14:paraId="2E2C5B7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76BCAD1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3F49C158"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 Point Field Goal Percentage</w:t>
            </w:r>
            <w:r w:rsidRPr="00AB59E5">
              <w:rPr>
                <w:rFonts w:ascii="Arial" w:eastAsia="Times New Roman" w:hAnsi="Arial" w:cs="Arial"/>
                <w:color w:val="000000"/>
                <w:sz w:val="18"/>
                <w:szCs w:val="18"/>
                <w:lang w:eastAsia="en-CA"/>
              </w:rPr>
              <w:br/>
              <w:t xml:space="preserve">The percentage of </w:t>
            </w:r>
            <w:proofErr w:type="gramStart"/>
            <w:r w:rsidRPr="00AB59E5">
              <w:rPr>
                <w:rFonts w:ascii="Arial" w:eastAsia="Times New Roman" w:hAnsi="Arial" w:cs="Arial"/>
                <w:color w:val="000000"/>
                <w:sz w:val="18"/>
                <w:szCs w:val="18"/>
                <w:lang w:eastAsia="en-CA"/>
              </w:rPr>
              <w:t>3 point</w:t>
            </w:r>
            <w:proofErr w:type="gramEnd"/>
            <w:r w:rsidRPr="00AB59E5">
              <w:rPr>
                <w:rFonts w:ascii="Arial" w:eastAsia="Times New Roman" w:hAnsi="Arial" w:cs="Arial"/>
                <w:color w:val="000000"/>
                <w:sz w:val="18"/>
                <w:szCs w:val="18"/>
                <w:lang w:eastAsia="en-CA"/>
              </w:rPr>
              <w:t xml:space="preserve"> field goal attempts that a player makes</w:t>
            </w:r>
            <w:r w:rsidRPr="00AB59E5">
              <w:rPr>
                <w:rFonts w:ascii="Arial" w:eastAsia="Times New Roman" w:hAnsi="Arial" w:cs="Arial"/>
                <w:color w:val="000000"/>
                <w:sz w:val="18"/>
                <w:szCs w:val="18"/>
                <w:lang w:eastAsia="en-CA"/>
              </w:rPr>
              <w:br/>
              <w:t>Formula (3PM)/(3PA)</w:t>
            </w:r>
          </w:p>
        </w:tc>
      </w:tr>
      <w:tr w:rsidR="0066634E" w:rsidRPr="00AB59E5" w14:paraId="1EC618B0"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63F8F24"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FTM</w:t>
            </w:r>
          </w:p>
        </w:tc>
        <w:tc>
          <w:tcPr>
            <w:tcW w:w="657" w:type="pct"/>
            <w:tcBorders>
              <w:top w:val="nil"/>
              <w:left w:val="nil"/>
              <w:bottom w:val="single" w:sz="4" w:space="0" w:color="auto"/>
              <w:right w:val="single" w:sz="4" w:space="0" w:color="auto"/>
            </w:tcBorders>
            <w:shd w:val="clear" w:color="auto" w:fill="auto"/>
            <w:hideMark/>
          </w:tcPr>
          <w:p w14:paraId="7F63560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20E857C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0C7C7CA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Free Throws Made</w:t>
            </w:r>
            <w:r w:rsidRPr="00AB59E5">
              <w:rPr>
                <w:rFonts w:ascii="Arial" w:eastAsia="Times New Roman" w:hAnsi="Arial" w:cs="Arial"/>
                <w:color w:val="000000"/>
                <w:sz w:val="18"/>
                <w:szCs w:val="18"/>
                <w:lang w:eastAsia="en-CA"/>
              </w:rPr>
              <w:br/>
              <w:t>The number of free throws that a player or team has made</w:t>
            </w:r>
          </w:p>
        </w:tc>
      </w:tr>
      <w:tr w:rsidR="0066634E" w:rsidRPr="00AB59E5" w14:paraId="324B88D9"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30ADD681"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FTA</w:t>
            </w:r>
          </w:p>
        </w:tc>
        <w:tc>
          <w:tcPr>
            <w:tcW w:w="657" w:type="pct"/>
            <w:tcBorders>
              <w:top w:val="nil"/>
              <w:left w:val="nil"/>
              <w:bottom w:val="single" w:sz="4" w:space="0" w:color="auto"/>
              <w:right w:val="single" w:sz="4" w:space="0" w:color="auto"/>
            </w:tcBorders>
            <w:shd w:val="clear" w:color="auto" w:fill="auto"/>
            <w:hideMark/>
          </w:tcPr>
          <w:p w14:paraId="180AE00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7441BCE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18F962A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Free Throws Attempted</w:t>
            </w:r>
            <w:r w:rsidRPr="00AB59E5">
              <w:rPr>
                <w:rFonts w:ascii="Arial" w:eastAsia="Times New Roman" w:hAnsi="Arial" w:cs="Arial"/>
                <w:color w:val="000000"/>
                <w:sz w:val="18"/>
                <w:szCs w:val="18"/>
                <w:lang w:eastAsia="en-CA"/>
              </w:rPr>
              <w:br/>
              <w:t>The number of free throws that a player or team has attempted</w:t>
            </w:r>
          </w:p>
        </w:tc>
      </w:tr>
      <w:tr w:rsidR="0066634E" w:rsidRPr="00AB59E5" w14:paraId="45E1CDCB"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16CDCC4B"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FT_PCT</w:t>
            </w:r>
          </w:p>
        </w:tc>
        <w:tc>
          <w:tcPr>
            <w:tcW w:w="657" w:type="pct"/>
            <w:tcBorders>
              <w:top w:val="nil"/>
              <w:left w:val="nil"/>
              <w:bottom w:val="single" w:sz="4" w:space="0" w:color="auto"/>
              <w:right w:val="single" w:sz="4" w:space="0" w:color="auto"/>
            </w:tcBorders>
            <w:shd w:val="clear" w:color="auto" w:fill="auto"/>
            <w:hideMark/>
          </w:tcPr>
          <w:p w14:paraId="70231C7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FLOAT</w:t>
            </w:r>
          </w:p>
        </w:tc>
        <w:tc>
          <w:tcPr>
            <w:tcW w:w="742" w:type="pct"/>
            <w:tcBorders>
              <w:top w:val="nil"/>
              <w:left w:val="nil"/>
              <w:bottom w:val="single" w:sz="4" w:space="0" w:color="auto"/>
              <w:right w:val="single" w:sz="4" w:space="0" w:color="auto"/>
            </w:tcBorders>
            <w:shd w:val="clear" w:color="auto" w:fill="auto"/>
            <w:hideMark/>
          </w:tcPr>
          <w:p w14:paraId="0E078BB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5287FC2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Free Throw Percentage</w:t>
            </w:r>
            <w:r w:rsidRPr="00AB59E5">
              <w:rPr>
                <w:rFonts w:ascii="Arial" w:eastAsia="Times New Roman" w:hAnsi="Arial" w:cs="Arial"/>
                <w:color w:val="000000"/>
                <w:sz w:val="18"/>
                <w:szCs w:val="18"/>
                <w:lang w:eastAsia="en-CA"/>
              </w:rPr>
              <w:br/>
              <w:t>The percentage of free throw attempts that a player or team has made</w:t>
            </w:r>
            <w:r w:rsidRPr="00AB59E5">
              <w:rPr>
                <w:rFonts w:ascii="Arial" w:eastAsia="Times New Roman" w:hAnsi="Arial" w:cs="Arial"/>
                <w:color w:val="000000"/>
                <w:sz w:val="18"/>
                <w:szCs w:val="18"/>
                <w:lang w:eastAsia="en-CA"/>
              </w:rPr>
              <w:br/>
              <w:t>Formula (FTM)/(FTA)</w:t>
            </w:r>
          </w:p>
        </w:tc>
      </w:tr>
      <w:tr w:rsidR="0066634E" w:rsidRPr="00AB59E5" w14:paraId="59C9D69D"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2A0CC3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OREB</w:t>
            </w:r>
          </w:p>
        </w:tc>
        <w:tc>
          <w:tcPr>
            <w:tcW w:w="657" w:type="pct"/>
            <w:tcBorders>
              <w:top w:val="nil"/>
              <w:left w:val="nil"/>
              <w:bottom w:val="single" w:sz="4" w:space="0" w:color="auto"/>
              <w:right w:val="single" w:sz="4" w:space="0" w:color="auto"/>
            </w:tcBorders>
            <w:shd w:val="clear" w:color="auto" w:fill="auto"/>
            <w:hideMark/>
          </w:tcPr>
          <w:p w14:paraId="6DC77AA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8B836C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6E19406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Offensive Rebounds</w:t>
            </w:r>
            <w:r w:rsidRPr="00AB59E5">
              <w:rPr>
                <w:rFonts w:ascii="Arial" w:eastAsia="Times New Roman" w:hAnsi="Arial" w:cs="Arial"/>
                <w:color w:val="000000"/>
                <w:sz w:val="18"/>
                <w:szCs w:val="18"/>
                <w:lang w:eastAsia="en-CA"/>
              </w:rPr>
              <w:br/>
              <w:t>The number of rebounds a player or team has collected while they were on offense</w:t>
            </w:r>
          </w:p>
        </w:tc>
      </w:tr>
      <w:tr w:rsidR="0066634E" w:rsidRPr="00AB59E5" w14:paraId="06DC41DD"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F3B1B4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DREB</w:t>
            </w:r>
          </w:p>
        </w:tc>
        <w:tc>
          <w:tcPr>
            <w:tcW w:w="657" w:type="pct"/>
            <w:tcBorders>
              <w:top w:val="nil"/>
              <w:left w:val="nil"/>
              <w:bottom w:val="single" w:sz="4" w:space="0" w:color="auto"/>
              <w:right w:val="single" w:sz="4" w:space="0" w:color="auto"/>
            </w:tcBorders>
            <w:shd w:val="clear" w:color="auto" w:fill="auto"/>
            <w:hideMark/>
          </w:tcPr>
          <w:p w14:paraId="09924F4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4CF74FF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w:t>
            </w:r>
          </w:p>
        </w:tc>
        <w:tc>
          <w:tcPr>
            <w:tcW w:w="2307" w:type="pct"/>
            <w:tcBorders>
              <w:top w:val="nil"/>
              <w:left w:val="nil"/>
              <w:bottom w:val="single" w:sz="4" w:space="0" w:color="auto"/>
              <w:right w:val="single" w:sz="4" w:space="0" w:color="auto"/>
            </w:tcBorders>
            <w:shd w:val="clear" w:color="auto" w:fill="auto"/>
            <w:hideMark/>
          </w:tcPr>
          <w:p w14:paraId="46C4CC3E"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Defensive Rebounds</w:t>
            </w:r>
            <w:r w:rsidRPr="00AB59E5">
              <w:rPr>
                <w:rFonts w:ascii="Arial" w:eastAsia="Times New Roman" w:hAnsi="Arial" w:cs="Arial"/>
                <w:color w:val="000000"/>
                <w:sz w:val="18"/>
                <w:szCs w:val="18"/>
                <w:lang w:eastAsia="en-CA"/>
              </w:rPr>
              <w:br/>
              <w:t>The number of rebounds a player or team has collected while they were on defense</w:t>
            </w:r>
          </w:p>
        </w:tc>
      </w:tr>
      <w:tr w:rsidR="0066634E" w:rsidRPr="00AB59E5" w14:paraId="7ABB113A"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4AD77EDF"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lastRenderedPageBreak/>
              <w:t>REB</w:t>
            </w:r>
          </w:p>
        </w:tc>
        <w:tc>
          <w:tcPr>
            <w:tcW w:w="657" w:type="pct"/>
            <w:tcBorders>
              <w:top w:val="nil"/>
              <w:left w:val="nil"/>
              <w:bottom w:val="single" w:sz="4" w:space="0" w:color="auto"/>
              <w:right w:val="single" w:sz="4" w:space="0" w:color="auto"/>
            </w:tcBorders>
            <w:shd w:val="clear" w:color="auto" w:fill="auto"/>
            <w:hideMark/>
          </w:tcPr>
          <w:p w14:paraId="482B04B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3560697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w:t>
            </w:r>
          </w:p>
        </w:tc>
        <w:tc>
          <w:tcPr>
            <w:tcW w:w="2307" w:type="pct"/>
            <w:tcBorders>
              <w:top w:val="nil"/>
              <w:left w:val="nil"/>
              <w:bottom w:val="single" w:sz="4" w:space="0" w:color="auto"/>
              <w:right w:val="single" w:sz="4" w:space="0" w:color="auto"/>
            </w:tcBorders>
            <w:shd w:val="clear" w:color="auto" w:fill="auto"/>
            <w:hideMark/>
          </w:tcPr>
          <w:p w14:paraId="4EBB190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Rebounds</w:t>
            </w:r>
            <w:r w:rsidRPr="00AB59E5">
              <w:rPr>
                <w:rFonts w:ascii="Arial" w:eastAsia="Times New Roman" w:hAnsi="Arial" w:cs="Arial"/>
                <w:color w:val="000000"/>
                <w:sz w:val="18"/>
                <w:szCs w:val="18"/>
                <w:lang w:eastAsia="en-CA"/>
              </w:rPr>
              <w:br/>
              <w:t>A rebound occurs when a player recovers the ball after a missed shot. This statistic is the number of total rebounds a player or team has collected on either offense or defense</w:t>
            </w:r>
          </w:p>
        </w:tc>
      </w:tr>
      <w:tr w:rsidR="0066634E" w:rsidRPr="00AB59E5" w14:paraId="71DFA632"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590E46A"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AST</w:t>
            </w:r>
          </w:p>
        </w:tc>
        <w:tc>
          <w:tcPr>
            <w:tcW w:w="657" w:type="pct"/>
            <w:tcBorders>
              <w:top w:val="nil"/>
              <w:left w:val="nil"/>
              <w:bottom w:val="single" w:sz="4" w:space="0" w:color="auto"/>
              <w:right w:val="single" w:sz="4" w:space="0" w:color="auto"/>
            </w:tcBorders>
            <w:shd w:val="clear" w:color="auto" w:fill="auto"/>
            <w:hideMark/>
          </w:tcPr>
          <w:p w14:paraId="5297AA9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F778AD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6</w:t>
            </w:r>
          </w:p>
        </w:tc>
        <w:tc>
          <w:tcPr>
            <w:tcW w:w="2307" w:type="pct"/>
            <w:tcBorders>
              <w:top w:val="nil"/>
              <w:left w:val="nil"/>
              <w:bottom w:val="single" w:sz="4" w:space="0" w:color="auto"/>
              <w:right w:val="single" w:sz="4" w:space="0" w:color="auto"/>
            </w:tcBorders>
            <w:shd w:val="clear" w:color="auto" w:fill="auto"/>
            <w:hideMark/>
          </w:tcPr>
          <w:p w14:paraId="48153D5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Assists</w:t>
            </w:r>
            <w:r w:rsidRPr="00AB59E5">
              <w:rPr>
                <w:rFonts w:ascii="Arial" w:eastAsia="Times New Roman" w:hAnsi="Arial" w:cs="Arial"/>
                <w:color w:val="000000"/>
                <w:sz w:val="18"/>
                <w:szCs w:val="18"/>
                <w:lang w:eastAsia="en-CA"/>
              </w:rPr>
              <w:br/>
              <w:t>The number of assists -- passes that lead directly to a made basket -- by a player</w:t>
            </w:r>
          </w:p>
        </w:tc>
      </w:tr>
      <w:tr w:rsidR="0066634E" w:rsidRPr="00AB59E5" w14:paraId="57C31EF7"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2BF7B9B6"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TOV</w:t>
            </w:r>
          </w:p>
        </w:tc>
        <w:tc>
          <w:tcPr>
            <w:tcW w:w="657" w:type="pct"/>
            <w:tcBorders>
              <w:top w:val="nil"/>
              <w:left w:val="nil"/>
              <w:bottom w:val="single" w:sz="4" w:space="0" w:color="auto"/>
              <w:right w:val="single" w:sz="4" w:space="0" w:color="auto"/>
            </w:tcBorders>
            <w:shd w:val="clear" w:color="auto" w:fill="auto"/>
            <w:hideMark/>
          </w:tcPr>
          <w:p w14:paraId="599C442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5AF029A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w:t>
            </w:r>
          </w:p>
        </w:tc>
        <w:tc>
          <w:tcPr>
            <w:tcW w:w="2307" w:type="pct"/>
            <w:tcBorders>
              <w:top w:val="nil"/>
              <w:left w:val="nil"/>
              <w:bottom w:val="single" w:sz="4" w:space="0" w:color="auto"/>
              <w:right w:val="single" w:sz="4" w:space="0" w:color="auto"/>
            </w:tcBorders>
            <w:shd w:val="clear" w:color="auto" w:fill="auto"/>
            <w:hideMark/>
          </w:tcPr>
          <w:p w14:paraId="4A7A7AB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Turnovers</w:t>
            </w:r>
            <w:r w:rsidRPr="00AB59E5">
              <w:rPr>
                <w:rFonts w:ascii="Arial" w:eastAsia="Times New Roman" w:hAnsi="Arial" w:cs="Arial"/>
                <w:color w:val="000000"/>
                <w:sz w:val="18"/>
                <w:szCs w:val="18"/>
                <w:lang w:eastAsia="en-CA"/>
              </w:rPr>
              <w:br/>
              <w:t>A turnover occurs when the player or team on offense loses the ball to the defense</w:t>
            </w:r>
          </w:p>
        </w:tc>
      </w:tr>
      <w:tr w:rsidR="0066634E" w:rsidRPr="00AB59E5" w14:paraId="707BAB92"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387CB0F"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STL</w:t>
            </w:r>
          </w:p>
        </w:tc>
        <w:tc>
          <w:tcPr>
            <w:tcW w:w="657" w:type="pct"/>
            <w:tcBorders>
              <w:top w:val="nil"/>
              <w:left w:val="nil"/>
              <w:bottom w:val="single" w:sz="4" w:space="0" w:color="auto"/>
              <w:right w:val="single" w:sz="4" w:space="0" w:color="auto"/>
            </w:tcBorders>
            <w:shd w:val="clear" w:color="auto" w:fill="auto"/>
            <w:hideMark/>
          </w:tcPr>
          <w:p w14:paraId="3B85FCC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E3F41B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w:t>
            </w:r>
          </w:p>
        </w:tc>
        <w:tc>
          <w:tcPr>
            <w:tcW w:w="2307" w:type="pct"/>
            <w:tcBorders>
              <w:top w:val="nil"/>
              <w:left w:val="nil"/>
              <w:bottom w:val="single" w:sz="4" w:space="0" w:color="auto"/>
              <w:right w:val="single" w:sz="4" w:space="0" w:color="auto"/>
            </w:tcBorders>
            <w:shd w:val="clear" w:color="auto" w:fill="auto"/>
            <w:hideMark/>
          </w:tcPr>
          <w:p w14:paraId="7BC9317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Steals</w:t>
            </w:r>
            <w:r w:rsidRPr="00AB59E5">
              <w:rPr>
                <w:rFonts w:ascii="Arial" w:eastAsia="Times New Roman" w:hAnsi="Arial" w:cs="Arial"/>
                <w:color w:val="000000"/>
                <w:sz w:val="18"/>
                <w:szCs w:val="18"/>
                <w:lang w:eastAsia="en-CA"/>
              </w:rPr>
              <w:br/>
              <w:t>Number of times a defensive player or team takes the ball from a player on offense, causing a turnover</w:t>
            </w:r>
          </w:p>
        </w:tc>
      </w:tr>
      <w:tr w:rsidR="0066634E" w:rsidRPr="00AB59E5" w14:paraId="6C35E3EC"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371FE4B"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BLK</w:t>
            </w:r>
          </w:p>
        </w:tc>
        <w:tc>
          <w:tcPr>
            <w:tcW w:w="657" w:type="pct"/>
            <w:tcBorders>
              <w:top w:val="nil"/>
              <w:left w:val="nil"/>
              <w:bottom w:val="single" w:sz="4" w:space="0" w:color="auto"/>
              <w:right w:val="single" w:sz="4" w:space="0" w:color="auto"/>
            </w:tcBorders>
            <w:shd w:val="clear" w:color="auto" w:fill="auto"/>
            <w:hideMark/>
          </w:tcPr>
          <w:p w14:paraId="57355FA2"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35A2A24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w:t>
            </w:r>
          </w:p>
        </w:tc>
        <w:tc>
          <w:tcPr>
            <w:tcW w:w="2307" w:type="pct"/>
            <w:tcBorders>
              <w:top w:val="nil"/>
              <w:left w:val="nil"/>
              <w:bottom w:val="single" w:sz="4" w:space="0" w:color="auto"/>
              <w:right w:val="single" w:sz="4" w:space="0" w:color="auto"/>
            </w:tcBorders>
            <w:shd w:val="clear" w:color="auto" w:fill="auto"/>
            <w:hideMark/>
          </w:tcPr>
          <w:p w14:paraId="3B37F16E"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Blocks</w:t>
            </w:r>
            <w:r w:rsidRPr="00AB59E5">
              <w:rPr>
                <w:rFonts w:ascii="Arial" w:eastAsia="Times New Roman" w:hAnsi="Arial" w:cs="Arial"/>
                <w:color w:val="000000"/>
                <w:sz w:val="18"/>
                <w:szCs w:val="18"/>
                <w:lang w:eastAsia="en-CA"/>
              </w:rPr>
              <w:br/>
              <w:t>A block occurs when an offensive player attempts a shot, and the defense player tips the ball, blocking their chance to score</w:t>
            </w:r>
          </w:p>
        </w:tc>
      </w:tr>
      <w:tr w:rsidR="0066634E" w:rsidRPr="00AB59E5" w14:paraId="136DB49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6A75C234"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BLKA</w:t>
            </w:r>
          </w:p>
        </w:tc>
        <w:tc>
          <w:tcPr>
            <w:tcW w:w="657" w:type="pct"/>
            <w:tcBorders>
              <w:top w:val="nil"/>
              <w:left w:val="nil"/>
              <w:bottom w:val="single" w:sz="4" w:space="0" w:color="auto"/>
              <w:right w:val="single" w:sz="4" w:space="0" w:color="auto"/>
            </w:tcBorders>
            <w:shd w:val="clear" w:color="auto" w:fill="auto"/>
            <w:hideMark/>
          </w:tcPr>
          <w:p w14:paraId="42A82D4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48DD648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7065FB7C"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Blocks Against</w:t>
            </w:r>
            <w:r w:rsidRPr="00AB59E5">
              <w:rPr>
                <w:rFonts w:ascii="Arial" w:eastAsia="Times New Roman" w:hAnsi="Arial" w:cs="Arial"/>
                <w:color w:val="000000"/>
                <w:sz w:val="18"/>
                <w:szCs w:val="18"/>
                <w:lang w:eastAsia="en-CA"/>
              </w:rPr>
              <w:br/>
              <w:t>The number of shots attempted by a player or team that are blocked by a defender</w:t>
            </w:r>
          </w:p>
        </w:tc>
      </w:tr>
      <w:tr w:rsidR="0066634E" w:rsidRPr="00AB59E5" w14:paraId="67EB8753"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2B5D819"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PF</w:t>
            </w:r>
          </w:p>
        </w:tc>
        <w:tc>
          <w:tcPr>
            <w:tcW w:w="657" w:type="pct"/>
            <w:tcBorders>
              <w:top w:val="nil"/>
              <w:left w:val="nil"/>
              <w:bottom w:val="single" w:sz="4" w:space="0" w:color="auto"/>
              <w:right w:val="single" w:sz="4" w:space="0" w:color="auto"/>
            </w:tcBorders>
            <w:shd w:val="clear" w:color="auto" w:fill="auto"/>
            <w:hideMark/>
          </w:tcPr>
          <w:p w14:paraId="45302FB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4A36A67"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3</w:t>
            </w:r>
          </w:p>
        </w:tc>
        <w:tc>
          <w:tcPr>
            <w:tcW w:w="2307" w:type="pct"/>
            <w:tcBorders>
              <w:top w:val="nil"/>
              <w:left w:val="nil"/>
              <w:bottom w:val="single" w:sz="4" w:space="0" w:color="auto"/>
              <w:right w:val="single" w:sz="4" w:space="0" w:color="auto"/>
            </w:tcBorders>
            <w:shd w:val="clear" w:color="auto" w:fill="auto"/>
            <w:hideMark/>
          </w:tcPr>
          <w:p w14:paraId="6C35D2F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Personal Fouls</w:t>
            </w:r>
            <w:r w:rsidRPr="00AB59E5">
              <w:rPr>
                <w:rFonts w:ascii="Arial" w:eastAsia="Times New Roman" w:hAnsi="Arial" w:cs="Arial"/>
                <w:color w:val="000000"/>
                <w:sz w:val="18"/>
                <w:szCs w:val="18"/>
                <w:lang w:eastAsia="en-CA"/>
              </w:rPr>
              <w:br/>
              <w:t>The number of personal fouls a player or team committed</w:t>
            </w:r>
          </w:p>
        </w:tc>
      </w:tr>
      <w:tr w:rsidR="0066634E" w:rsidRPr="00AB59E5" w14:paraId="2F8088EA"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1B37882"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PFD</w:t>
            </w:r>
          </w:p>
        </w:tc>
        <w:tc>
          <w:tcPr>
            <w:tcW w:w="657" w:type="pct"/>
            <w:tcBorders>
              <w:top w:val="nil"/>
              <w:left w:val="nil"/>
              <w:bottom w:val="single" w:sz="4" w:space="0" w:color="auto"/>
              <w:right w:val="single" w:sz="4" w:space="0" w:color="auto"/>
            </w:tcBorders>
            <w:shd w:val="clear" w:color="auto" w:fill="auto"/>
            <w:hideMark/>
          </w:tcPr>
          <w:p w14:paraId="6D22E8A4"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F43DE7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19BAD4C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Personal Fouls Drawn</w:t>
            </w:r>
            <w:r w:rsidRPr="00AB59E5">
              <w:rPr>
                <w:rFonts w:ascii="Arial" w:eastAsia="Times New Roman" w:hAnsi="Arial" w:cs="Arial"/>
                <w:color w:val="000000"/>
                <w:sz w:val="18"/>
                <w:szCs w:val="18"/>
                <w:lang w:eastAsia="en-CA"/>
              </w:rPr>
              <w:br/>
              <w:t>The number of personal fouls that are drawn by a player or team</w:t>
            </w:r>
          </w:p>
        </w:tc>
      </w:tr>
      <w:tr w:rsidR="0066634E" w:rsidRPr="00AB59E5" w14:paraId="1749AB00"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71115791"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PTS</w:t>
            </w:r>
          </w:p>
        </w:tc>
        <w:tc>
          <w:tcPr>
            <w:tcW w:w="657" w:type="pct"/>
            <w:tcBorders>
              <w:top w:val="nil"/>
              <w:left w:val="nil"/>
              <w:bottom w:val="single" w:sz="4" w:space="0" w:color="auto"/>
              <w:right w:val="single" w:sz="4" w:space="0" w:color="auto"/>
            </w:tcBorders>
            <w:shd w:val="clear" w:color="auto" w:fill="auto"/>
            <w:hideMark/>
          </w:tcPr>
          <w:p w14:paraId="4159385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16D3DD71"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4</w:t>
            </w:r>
          </w:p>
        </w:tc>
        <w:tc>
          <w:tcPr>
            <w:tcW w:w="2307" w:type="pct"/>
            <w:tcBorders>
              <w:top w:val="nil"/>
              <w:left w:val="nil"/>
              <w:bottom w:val="single" w:sz="4" w:space="0" w:color="auto"/>
              <w:right w:val="single" w:sz="4" w:space="0" w:color="auto"/>
            </w:tcBorders>
            <w:shd w:val="clear" w:color="auto" w:fill="auto"/>
            <w:hideMark/>
          </w:tcPr>
          <w:p w14:paraId="58E2FE7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 xml:space="preserve">Points </w:t>
            </w:r>
            <w:r w:rsidRPr="00AB59E5">
              <w:rPr>
                <w:rFonts w:ascii="Arial" w:eastAsia="Times New Roman" w:hAnsi="Arial" w:cs="Arial"/>
                <w:color w:val="000000"/>
                <w:sz w:val="18"/>
                <w:szCs w:val="18"/>
                <w:lang w:eastAsia="en-CA"/>
              </w:rPr>
              <w:br/>
              <w:t>The number of points scored</w:t>
            </w:r>
          </w:p>
        </w:tc>
      </w:tr>
      <w:tr w:rsidR="0066634E" w:rsidRPr="00AB59E5" w14:paraId="5025CEBA"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031CB36"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PLUS_MINUS</w:t>
            </w:r>
          </w:p>
        </w:tc>
        <w:tc>
          <w:tcPr>
            <w:tcW w:w="657" w:type="pct"/>
            <w:tcBorders>
              <w:top w:val="nil"/>
              <w:left w:val="nil"/>
              <w:bottom w:val="single" w:sz="4" w:space="0" w:color="auto"/>
              <w:right w:val="single" w:sz="4" w:space="0" w:color="auto"/>
            </w:tcBorders>
            <w:shd w:val="clear" w:color="auto" w:fill="auto"/>
            <w:hideMark/>
          </w:tcPr>
          <w:p w14:paraId="114D908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7AEC145"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11</w:t>
            </w:r>
          </w:p>
        </w:tc>
        <w:tc>
          <w:tcPr>
            <w:tcW w:w="2307" w:type="pct"/>
            <w:tcBorders>
              <w:top w:val="nil"/>
              <w:left w:val="nil"/>
              <w:bottom w:val="single" w:sz="4" w:space="0" w:color="auto"/>
              <w:right w:val="single" w:sz="4" w:space="0" w:color="auto"/>
            </w:tcBorders>
            <w:shd w:val="clear" w:color="auto" w:fill="auto"/>
            <w:hideMark/>
          </w:tcPr>
          <w:p w14:paraId="363952AF"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Plus-Minus</w:t>
            </w:r>
            <w:r w:rsidRPr="00AB59E5">
              <w:rPr>
                <w:rFonts w:ascii="Arial" w:eastAsia="Times New Roman" w:hAnsi="Arial" w:cs="Arial"/>
                <w:color w:val="000000"/>
                <w:sz w:val="18"/>
                <w:szCs w:val="18"/>
                <w:lang w:eastAsia="en-CA"/>
              </w:rPr>
              <w:br/>
              <w:t>The point differential when a player or team is on the floor</w:t>
            </w:r>
          </w:p>
        </w:tc>
      </w:tr>
      <w:tr w:rsidR="0066634E" w:rsidRPr="00AB59E5" w14:paraId="58C48E8C"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55789687"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DD2</w:t>
            </w:r>
          </w:p>
        </w:tc>
        <w:tc>
          <w:tcPr>
            <w:tcW w:w="657" w:type="pct"/>
            <w:tcBorders>
              <w:top w:val="nil"/>
              <w:left w:val="nil"/>
              <w:bottom w:val="single" w:sz="4" w:space="0" w:color="auto"/>
              <w:right w:val="single" w:sz="4" w:space="0" w:color="auto"/>
            </w:tcBorders>
            <w:shd w:val="clear" w:color="auto" w:fill="auto"/>
            <w:hideMark/>
          </w:tcPr>
          <w:p w14:paraId="0E339489"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6BD5F6ED"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0A6ED3EB"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Double Doubles</w:t>
            </w:r>
            <w:r w:rsidRPr="00AB59E5">
              <w:rPr>
                <w:rFonts w:ascii="Arial" w:eastAsia="Times New Roman" w:hAnsi="Arial" w:cs="Arial"/>
                <w:color w:val="000000"/>
                <w:sz w:val="18"/>
                <w:szCs w:val="18"/>
                <w:lang w:eastAsia="en-CA"/>
              </w:rPr>
              <w:br/>
              <w:t>The number of double-doubles (double-digit number total in two of the five categories in a game) a player achieves</w:t>
            </w:r>
          </w:p>
        </w:tc>
      </w:tr>
      <w:tr w:rsidR="0066634E" w:rsidRPr="00AB59E5" w14:paraId="2F5CD718" w14:textId="77777777" w:rsidTr="0066634E">
        <w:tc>
          <w:tcPr>
            <w:tcW w:w="1293" w:type="pct"/>
            <w:tcBorders>
              <w:top w:val="nil"/>
              <w:left w:val="single" w:sz="4" w:space="0" w:color="auto"/>
              <w:bottom w:val="single" w:sz="4" w:space="0" w:color="auto"/>
              <w:right w:val="single" w:sz="4" w:space="0" w:color="auto"/>
            </w:tcBorders>
            <w:shd w:val="clear" w:color="000000" w:fill="5B9BD5"/>
            <w:hideMark/>
          </w:tcPr>
          <w:p w14:paraId="079D8933" w14:textId="77777777" w:rsidR="0066634E" w:rsidRPr="00AB59E5" w:rsidRDefault="0066634E" w:rsidP="0066634E">
            <w:pPr>
              <w:spacing w:after="0" w:line="240" w:lineRule="auto"/>
              <w:rPr>
                <w:rFonts w:ascii="Arial" w:eastAsia="Times New Roman" w:hAnsi="Arial" w:cs="Arial"/>
                <w:b/>
                <w:bCs/>
                <w:color w:val="FFFFFF"/>
                <w:sz w:val="18"/>
                <w:szCs w:val="18"/>
                <w:lang w:eastAsia="en-CA"/>
              </w:rPr>
            </w:pPr>
            <w:r w:rsidRPr="00AB59E5">
              <w:rPr>
                <w:rFonts w:ascii="Arial" w:eastAsia="Times New Roman" w:hAnsi="Arial" w:cs="Arial"/>
                <w:b/>
                <w:bCs/>
                <w:color w:val="FFFFFF"/>
                <w:sz w:val="18"/>
                <w:szCs w:val="18"/>
                <w:lang w:eastAsia="en-CA"/>
              </w:rPr>
              <w:t>TD3</w:t>
            </w:r>
          </w:p>
        </w:tc>
        <w:tc>
          <w:tcPr>
            <w:tcW w:w="657" w:type="pct"/>
            <w:tcBorders>
              <w:top w:val="nil"/>
              <w:left w:val="nil"/>
              <w:bottom w:val="single" w:sz="4" w:space="0" w:color="auto"/>
              <w:right w:val="single" w:sz="4" w:space="0" w:color="auto"/>
            </w:tcBorders>
            <w:shd w:val="clear" w:color="auto" w:fill="auto"/>
            <w:hideMark/>
          </w:tcPr>
          <w:p w14:paraId="41A5121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INT</w:t>
            </w:r>
          </w:p>
        </w:tc>
        <w:tc>
          <w:tcPr>
            <w:tcW w:w="742" w:type="pct"/>
            <w:tcBorders>
              <w:top w:val="nil"/>
              <w:left w:val="nil"/>
              <w:bottom w:val="single" w:sz="4" w:space="0" w:color="auto"/>
              <w:right w:val="single" w:sz="4" w:space="0" w:color="auto"/>
            </w:tcBorders>
            <w:shd w:val="clear" w:color="auto" w:fill="auto"/>
            <w:hideMark/>
          </w:tcPr>
          <w:p w14:paraId="74B2D3EA"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0</w:t>
            </w:r>
          </w:p>
        </w:tc>
        <w:tc>
          <w:tcPr>
            <w:tcW w:w="2307" w:type="pct"/>
            <w:tcBorders>
              <w:top w:val="nil"/>
              <w:left w:val="nil"/>
              <w:bottom w:val="single" w:sz="4" w:space="0" w:color="auto"/>
              <w:right w:val="single" w:sz="4" w:space="0" w:color="auto"/>
            </w:tcBorders>
            <w:shd w:val="clear" w:color="auto" w:fill="auto"/>
            <w:hideMark/>
          </w:tcPr>
          <w:p w14:paraId="0B78ABA0" w14:textId="77777777" w:rsidR="0066634E" w:rsidRPr="00AB59E5" w:rsidRDefault="0066634E" w:rsidP="0066634E">
            <w:pPr>
              <w:spacing w:after="0" w:line="240" w:lineRule="auto"/>
              <w:rPr>
                <w:rFonts w:ascii="Arial" w:eastAsia="Times New Roman" w:hAnsi="Arial" w:cs="Arial"/>
                <w:color w:val="000000"/>
                <w:sz w:val="18"/>
                <w:szCs w:val="18"/>
                <w:lang w:eastAsia="en-CA"/>
              </w:rPr>
            </w:pPr>
            <w:r w:rsidRPr="00AB59E5">
              <w:rPr>
                <w:rFonts w:ascii="Arial" w:eastAsia="Times New Roman" w:hAnsi="Arial" w:cs="Arial"/>
                <w:color w:val="000000"/>
                <w:sz w:val="18"/>
                <w:szCs w:val="18"/>
                <w:lang w:eastAsia="en-CA"/>
              </w:rPr>
              <w:t>Triple Doubles</w:t>
            </w:r>
            <w:r w:rsidRPr="00AB59E5">
              <w:rPr>
                <w:rFonts w:ascii="Arial" w:eastAsia="Times New Roman" w:hAnsi="Arial" w:cs="Arial"/>
                <w:color w:val="000000"/>
                <w:sz w:val="18"/>
                <w:szCs w:val="18"/>
                <w:lang w:eastAsia="en-CA"/>
              </w:rPr>
              <w:br/>
              <w:t>The number of triple-doubles (double-digit number total in three of the five categories in a game) a player achieves</w:t>
            </w:r>
          </w:p>
        </w:tc>
      </w:tr>
    </w:tbl>
    <w:p w14:paraId="0C2736A1" w14:textId="77777777" w:rsidR="006D36BD" w:rsidRDefault="006D36BD" w:rsidP="009E4DEA">
      <w:pPr>
        <w:rPr>
          <w:rFonts w:ascii="Arial" w:hAnsi="Arial" w:cs="Arial"/>
        </w:rPr>
      </w:pPr>
    </w:p>
    <w:p w14:paraId="203B194C" w14:textId="27C36E39" w:rsidR="00F91C49" w:rsidRDefault="00F91C49" w:rsidP="00F91C49">
      <w:pPr>
        <w:pStyle w:val="Caption"/>
      </w:pPr>
      <w:bookmarkStart w:id="33" w:name="_Toc66313775"/>
      <w:r>
        <w:t xml:space="preserve">Figure </w:t>
      </w:r>
      <w:fldSimple w:instr=" SEQ Figure \* ARABIC ">
        <w:r w:rsidR="006D36BD">
          <w:rPr>
            <w:noProof/>
          </w:rPr>
          <w:t>2</w:t>
        </w:r>
      </w:fldSimple>
      <w:r w:rsidRPr="00986E23">
        <w:t>: Available features for data between 2005 to 2020</w:t>
      </w:r>
      <w:r w:rsidRPr="00F91C49">
        <w:t xml:space="preserve"> (NBA Media Ventures, LLC., 2021)</w:t>
      </w:r>
      <w:bookmarkEnd w:id="33"/>
      <w:r>
        <w:t xml:space="preserve"> </w:t>
      </w:r>
    </w:p>
    <w:p w14:paraId="678429AC" w14:textId="77777777" w:rsidR="0066634E" w:rsidRDefault="0066634E" w:rsidP="009E4DEA">
      <w:pPr>
        <w:rPr>
          <w:rFonts w:ascii="Arial" w:hAnsi="Arial" w:cs="Arial"/>
        </w:rPr>
      </w:pPr>
    </w:p>
    <w:p w14:paraId="354B29CC" w14:textId="62152724" w:rsidR="00396CC3" w:rsidRDefault="00BD1CAC" w:rsidP="00396CC3">
      <w:pPr>
        <w:pStyle w:val="Heading2"/>
      </w:pPr>
      <w:bookmarkStart w:id="34" w:name="_Toc66313920"/>
      <w:r>
        <w:t>Analysis</w:t>
      </w:r>
      <w:bookmarkEnd w:id="34"/>
    </w:p>
    <w:p w14:paraId="6D38AE62" w14:textId="39AEF305" w:rsidR="00BD1CAC" w:rsidRDefault="00BD1CAC" w:rsidP="00ED233D">
      <w:pPr>
        <w:spacing w:after="0" w:line="240" w:lineRule="auto"/>
        <w:rPr>
          <w:rFonts w:ascii="Arial" w:hAnsi="Arial" w:cs="Arial"/>
        </w:rPr>
      </w:pPr>
    </w:p>
    <w:p w14:paraId="0B56E67F" w14:textId="304394D8" w:rsidR="0066634E" w:rsidRDefault="00BD1CAC" w:rsidP="00ED233D">
      <w:pPr>
        <w:spacing w:after="0" w:line="240" w:lineRule="auto"/>
        <w:rPr>
          <w:rFonts w:ascii="Arial" w:hAnsi="Arial" w:cs="Arial"/>
        </w:rPr>
      </w:pPr>
      <w:r>
        <w:rPr>
          <w:rFonts w:ascii="Arial" w:hAnsi="Arial" w:cs="Arial"/>
        </w:rPr>
        <w:t>The objective</w:t>
      </w:r>
      <w:r w:rsidR="0066634E">
        <w:rPr>
          <w:rFonts w:ascii="Arial" w:hAnsi="Arial" w:cs="Arial"/>
        </w:rPr>
        <w:t>s</w:t>
      </w:r>
      <w:r>
        <w:rPr>
          <w:rFonts w:ascii="Arial" w:hAnsi="Arial" w:cs="Arial"/>
        </w:rPr>
        <w:t xml:space="preserve"> of this analysis </w:t>
      </w:r>
      <w:proofErr w:type="gramStart"/>
      <w:r w:rsidR="0066634E">
        <w:rPr>
          <w:rFonts w:ascii="Arial" w:hAnsi="Arial" w:cs="Arial"/>
        </w:rPr>
        <w:t>is</w:t>
      </w:r>
      <w:proofErr w:type="gramEnd"/>
    </w:p>
    <w:p w14:paraId="52A9F266" w14:textId="0F68365C" w:rsidR="0066634E" w:rsidRPr="00A85638" w:rsidRDefault="00BD1CAC" w:rsidP="00A85638">
      <w:pPr>
        <w:pStyle w:val="ListParagraph"/>
        <w:numPr>
          <w:ilvl w:val="0"/>
          <w:numId w:val="12"/>
        </w:numPr>
        <w:rPr>
          <w:rFonts w:ascii="Arial" w:hAnsi="Arial" w:cs="Arial"/>
        </w:rPr>
      </w:pPr>
      <w:r w:rsidRPr="00A85638">
        <w:rPr>
          <w:rFonts w:ascii="Arial" w:hAnsi="Arial" w:cs="Arial"/>
        </w:rPr>
        <w:t xml:space="preserve">is to </w:t>
      </w:r>
      <w:r w:rsidR="0066634E" w:rsidRPr="00A85638">
        <w:rPr>
          <w:rFonts w:ascii="Arial" w:hAnsi="Arial" w:cs="Arial"/>
        </w:rPr>
        <w:t xml:space="preserve">primarily </w:t>
      </w:r>
      <w:r w:rsidRPr="00A85638">
        <w:rPr>
          <w:rFonts w:ascii="Arial" w:hAnsi="Arial" w:cs="Arial"/>
        </w:rPr>
        <w:t xml:space="preserve">determine what features are important to the Toronto Raptors team to produce more wins in the regular season and the playoffs </w:t>
      </w:r>
    </w:p>
    <w:p w14:paraId="1335B9D1" w14:textId="41AE5CCE" w:rsidR="00ED233D" w:rsidRPr="00A85638" w:rsidRDefault="0066634E" w:rsidP="00A85638">
      <w:pPr>
        <w:pStyle w:val="ListParagraph"/>
        <w:numPr>
          <w:ilvl w:val="0"/>
          <w:numId w:val="12"/>
        </w:numPr>
        <w:rPr>
          <w:rFonts w:ascii="Arial" w:hAnsi="Arial" w:cs="Arial"/>
        </w:rPr>
      </w:pPr>
      <w:r>
        <w:rPr>
          <w:rFonts w:ascii="Arial" w:hAnsi="Arial" w:cs="Arial"/>
        </w:rPr>
        <w:t xml:space="preserve">review team </w:t>
      </w:r>
      <w:r w:rsidR="00BD1CAC" w:rsidRPr="00A85638">
        <w:rPr>
          <w:rFonts w:ascii="Arial" w:hAnsi="Arial" w:cs="Arial"/>
        </w:rPr>
        <w:t>players’ performance-to-cost effectiveness</w:t>
      </w:r>
      <w:r w:rsidR="00ED233D" w:rsidRPr="00A85638">
        <w:rPr>
          <w:rFonts w:ascii="Arial" w:hAnsi="Arial" w:cs="Arial"/>
        </w:rPr>
        <w:t xml:space="preserve"> </w:t>
      </w:r>
    </w:p>
    <w:p w14:paraId="49B2268C" w14:textId="77777777" w:rsidR="00ED233D" w:rsidRDefault="00ED233D" w:rsidP="00ED233D">
      <w:pPr>
        <w:spacing w:after="0" w:line="240" w:lineRule="auto"/>
        <w:rPr>
          <w:rFonts w:ascii="Arial" w:hAnsi="Arial" w:cs="Arial"/>
        </w:rPr>
      </w:pPr>
    </w:p>
    <w:p w14:paraId="68919434" w14:textId="1DA6122D" w:rsidR="00ED233D" w:rsidRDefault="00BD1CAC" w:rsidP="00ED233D">
      <w:pPr>
        <w:spacing w:after="0" w:line="240" w:lineRule="auto"/>
        <w:rPr>
          <w:rFonts w:ascii="Arial" w:hAnsi="Arial" w:cs="Arial"/>
        </w:rPr>
      </w:pPr>
      <w:r>
        <w:rPr>
          <w:rFonts w:ascii="Arial" w:hAnsi="Arial" w:cs="Arial"/>
        </w:rPr>
        <w:t>Not all the data will be relevant for this analysis. T</w:t>
      </w:r>
      <w:r w:rsidR="00396CC3">
        <w:rPr>
          <w:rFonts w:ascii="Arial" w:hAnsi="Arial" w:cs="Arial"/>
        </w:rPr>
        <w:t xml:space="preserve">he focus is on the </w:t>
      </w:r>
      <w:r>
        <w:rPr>
          <w:rFonts w:ascii="Arial" w:hAnsi="Arial" w:cs="Arial"/>
        </w:rPr>
        <w:t xml:space="preserve">historical player </w:t>
      </w:r>
      <w:r w:rsidR="00396CC3">
        <w:rPr>
          <w:rFonts w:ascii="Arial" w:hAnsi="Arial" w:cs="Arial"/>
        </w:rPr>
        <w:t>data from 2005 to 2020</w:t>
      </w:r>
      <w:r>
        <w:rPr>
          <w:rFonts w:ascii="Arial" w:hAnsi="Arial" w:cs="Arial"/>
        </w:rPr>
        <w:t xml:space="preserve"> as this closely represent the players of the current era. </w:t>
      </w:r>
      <w:r w:rsidR="00ED233D" w:rsidRPr="00ED233D">
        <w:rPr>
          <w:rFonts w:ascii="Arial" w:hAnsi="Arial" w:cs="Arial"/>
        </w:rPr>
        <w:t xml:space="preserve">Toronto Raptors 2019-20 season for team and players statistics will be the baseline to see what are the team’s </w:t>
      </w:r>
      <w:proofErr w:type="gramStart"/>
      <w:r w:rsidR="00ED233D" w:rsidRPr="00ED233D">
        <w:rPr>
          <w:rFonts w:ascii="Arial" w:hAnsi="Arial" w:cs="Arial"/>
        </w:rPr>
        <w:t>weak</w:t>
      </w:r>
      <w:proofErr w:type="gramEnd"/>
      <w:r w:rsidR="00ED233D" w:rsidRPr="00ED233D">
        <w:rPr>
          <w:rFonts w:ascii="Arial" w:hAnsi="Arial" w:cs="Arial"/>
        </w:rPr>
        <w:t xml:space="preserve"> / strong features</w:t>
      </w:r>
      <w:r w:rsidR="0066634E">
        <w:rPr>
          <w:rFonts w:ascii="Arial" w:hAnsi="Arial" w:cs="Arial"/>
        </w:rPr>
        <w:t>.</w:t>
      </w:r>
    </w:p>
    <w:p w14:paraId="60AB1AA5" w14:textId="592B1550" w:rsidR="00ED233D" w:rsidRDefault="00ED233D" w:rsidP="00ED233D">
      <w:pPr>
        <w:spacing w:after="0" w:line="240" w:lineRule="auto"/>
        <w:rPr>
          <w:rFonts w:ascii="Arial" w:hAnsi="Arial" w:cs="Arial"/>
          <w:lang w:val="en-US"/>
        </w:rPr>
      </w:pPr>
      <w:r>
        <w:rPr>
          <w:rFonts w:ascii="Arial" w:hAnsi="Arial" w:cs="Arial"/>
          <w:lang w:val="en-US"/>
        </w:rPr>
        <w:lastRenderedPageBreak/>
        <w:t>To simpl</w:t>
      </w:r>
      <w:r w:rsidR="0066634E">
        <w:rPr>
          <w:rFonts w:ascii="Arial" w:hAnsi="Arial" w:cs="Arial"/>
          <w:lang w:val="en-US"/>
        </w:rPr>
        <w:t>ify</w:t>
      </w:r>
      <w:r>
        <w:rPr>
          <w:rFonts w:ascii="Arial" w:hAnsi="Arial" w:cs="Arial"/>
          <w:lang w:val="en-US"/>
        </w:rPr>
        <w:t xml:space="preserve"> the analysis the following assumptions were made:</w:t>
      </w:r>
    </w:p>
    <w:p w14:paraId="6A01CCD9" w14:textId="24A0C115" w:rsidR="00ED233D" w:rsidRDefault="00ED233D" w:rsidP="0066634E">
      <w:pPr>
        <w:pStyle w:val="ListParagraph"/>
        <w:numPr>
          <w:ilvl w:val="0"/>
          <w:numId w:val="10"/>
        </w:numPr>
        <w:rPr>
          <w:rFonts w:ascii="Arial" w:hAnsi="Arial" w:cs="Arial"/>
          <w:sz w:val="22"/>
          <w:szCs w:val="22"/>
        </w:rPr>
      </w:pPr>
      <w:r w:rsidRPr="00ED233D">
        <w:rPr>
          <w:rFonts w:ascii="Arial" w:hAnsi="Arial" w:cs="Arial"/>
          <w:sz w:val="22"/>
          <w:szCs w:val="22"/>
        </w:rPr>
        <w:t>Changes are only applied to the Toronto Raptors</w:t>
      </w:r>
      <w:r>
        <w:rPr>
          <w:rFonts w:ascii="Arial" w:hAnsi="Arial" w:cs="Arial"/>
          <w:sz w:val="22"/>
          <w:szCs w:val="22"/>
        </w:rPr>
        <w:t xml:space="preserve"> and t</w:t>
      </w:r>
      <w:r w:rsidRPr="00ED233D">
        <w:rPr>
          <w:rFonts w:ascii="Arial" w:hAnsi="Arial" w:cs="Arial"/>
          <w:sz w:val="22"/>
          <w:szCs w:val="22"/>
        </w:rPr>
        <w:t xml:space="preserve">he statistics from other teams are not </w:t>
      </w:r>
      <w:r>
        <w:rPr>
          <w:rFonts w:ascii="Arial" w:hAnsi="Arial" w:cs="Arial"/>
          <w:sz w:val="22"/>
          <w:szCs w:val="22"/>
        </w:rPr>
        <w:t>affected or changed</w:t>
      </w:r>
    </w:p>
    <w:p w14:paraId="461C0E3B" w14:textId="1CD00CDB" w:rsidR="00E10A86" w:rsidRDefault="00E10A86" w:rsidP="0066634E">
      <w:pPr>
        <w:pStyle w:val="ListParagraph"/>
        <w:numPr>
          <w:ilvl w:val="0"/>
          <w:numId w:val="10"/>
        </w:numPr>
        <w:rPr>
          <w:rFonts w:ascii="Arial" w:hAnsi="Arial" w:cs="Arial"/>
          <w:sz w:val="22"/>
          <w:szCs w:val="22"/>
        </w:rPr>
      </w:pPr>
      <w:r>
        <w:rPr>
          <w:rFonts w:ascii="Arial" w:hAnsi="Arial" w:cs="Arial"/>
          <w:sz w:val="22"/>
          <w:szCs w:val="22"/>
        </w:rPr>
        <w:t xml:space="preserve">Obtaining any players is up to the Raptors’ GM to determine if they will pursue the player via free agency, trading of players, </w:t>
      </w:r>
      <w:proofErr w:type="spellStart"/>
      <w:r>
        <w:rPr>
          <w:rFonts w:ascii="Arial" w:hAnsi="Arial" w:cs="Arial"/>
          <w:sz w:val="22"/>
          <w:szCs w:val="22"/>
        </w:rPr>
        <w:t>etc</w:t>
      </w:r>
      <w:proofErr w:type="spellEnd"/>
    </w:p>
    <w:p w14:paraId="7489DF29" w14:textId="64DD8D08" w:rsidR="00E10A86" w:rsidRPr="00ED233D" w:rsidRDefault="00E10A86" w:rsidP="0066634E">
      <w:pPr>
        <w:pStyle w:val="ListParagraph"/>
        <w:numPr>
          <w:ilvl w:val="0"/>
          <w:numId w:val="10"/>
        </w:numPr>
        <w:rPr>
          <w:rFonts w:ascii="Arial" w:hAnsi="Arial" w:cs="Arial"/>
          <w:sz w:val="22"/>
          <w:szCs w:val="22"/>
        </w:rPr>
      </w:pPr>
      <w:r>
        <w:rPr>
          <w:rFonts w:ascii="Arial" w:hAnsi="Arial" w:cs="Arial"/>
          <w:sz w:val="22"/>
          <w:szCs w:val="22"/>
        </w:rPr>
        <w:t>This is a one</w:t>
      </w:r>
      <w:r w:rsidR="0066634E">
        <w:rPr>
          <w:rFonts w:ascii="Arial" w:hAnsi="Arial" w:cs="Arial"/>
          <w:sz w:val="22"/>
          <w:szCs w:val="22"/>
        </w:rPr>
        <w:t>-</w:t>
      </w:r>
      <w:r>
        <w:rPr>
          <w:rFonts w:ascii="Arial" w:hAnsi="Arial" w:cs="Arial"/>
          <w:sz w:val="22"/>
          <w:szCs w:val="22"/>
        </w:rPr>
        <w:t xml:space="preserve">time report at this time </w:t>
      </w:r>
    </w:p>
    <w:p w14:paraId="0408C458" w14:textId="45560626" w:rsidR="00230489" w:rsidRDefault="00230489" w:rsidP="00230489">
      <w:pPr>
        <w:rPr>
          <w:rFonts w:ascii="Arial" w:hAnsi="Arial" w:cs="Arial"/>
        </w:rPr>
      </w:pPr>
    </w:p>
    <w:p w14:paraId="7A102515" w14:textId="2278461F" w:rsidR="000750EB" w:rsidRDefault="00A85638" w:rsidP="000750EB">
      <w:pPr>
        <w:pStyle w:val="Heading1"/>
        <w:spacing w:before="0" w:line="240" w:lineRule="auto"/>
      </w:pPr>
      <w:bookmarkStart w:id="35" w:name="_Toc66313921"/>
      <w:r>
        <w:t>Section 3</w:t>
      </w:r>
      <w:r w:rsidR="00230489">
        <w:t xml:space="preserve">. </w:t>
      </w:r>
      <w:r w:rsidR="000750EB" w:rsidRPr="000750EB">
        <w:t>Implementation / Production</w:t>
      </w:r>
      <w:bookmarkEnd w:id="35"/>
      <w:r w:rsidR="000750EB" w:rsidRPr="000750EB">
        <w:tab/>
      </w:r>
    </w:p>
    <w:p w14:paraId="332C808D" w14:textId="3D3D7A61" w:rsidR="000750EB" w:rsidRDefault="000750EB" w:rsidP="000750EB">
      <w:pPr>
        <w:spacing w:after="0" w:line="240" w:lineRule="auto"/>
        <w:rPr>
          <w:rFonts w:ascii="Tahoma" w:hAnsi="Tahoma" w:cs="Tahoma"/>
          <w:color w:val="000000"/>
          <w:sz w:val="20"/>
          <w:szCs w:val="20"/>
        </w:rPr>
      </w:pPr>
      <w:del w:id="36" w:author="Dennis" w:date="2021-03-09T01:24:00Z">
        <w:r w:rsidDel="002310C2">
          <w:rPr>
            <w:rFonts w:ascii="Tahoma" w:hAnsi="Tahoma" w:cs="Tahoma"/>
            <w:color w:val="000000"/>
            <w:sz w:val="20"/>
            <w:szCs w:val="20"/>
          </w:rPr>
          <w:delText xml:space="preserve">Operational requirements or constraints (who exactly will use your model, data or system and how? </w:delText>
        </w:r>
      </w:del>
    </w:p>
    <w:p w14:paraId="3F978D22" w14:textId="77777777" w:rsidR="00230489" w:rsidDel="002310C2" w:rsidRDefault="00230489" w:rsidP="000750EB">
      <w:pPr>
        <w:pStyle w:val="NormalWeb"/>
        <w:numPr>
          <w:ilvl w:val="0"/>
          <w:numId w:val="4"/>
        </w:numPr>
        <w:spacing w:before="0" w:beforeAutospacing="0" w:after="0" w:afterAutospacing="0" w:line="276" w:lineRule="atLeast"/>
        <w:textAlignment w:val="baseline"/>
        <w:rPr>
          <w:del w:id="37" w:author="Dennis" w:date="2021-03-09T01:24:00Z"/>
          <w:rFonts w:ascii="Tahoma" w:hAnsi="Tahoma" w:cs="Tahoma"/>
          <w:color w:val="000000"/>
          <w:sz w:val="20"/>
          <w:szCs w:val="20"/>
        </w:rPr>
      </w:pPr>
    </w:p>
    <w:p w14:paraId="4D4C7CDC" w14:textId="1BB1270D" w:rsidR="000750EB" w:rsidDel="002310C2" w:rsidRDefault="000750EB" w:rsidP="000750EB">
      <w:pPr>
        <w:pStyle w:val="NormalWeb"/>
        <w:numPr>
          <w:ilvl w:val="0"/>
          <w:numId w:val="4"/>
        </w:numPr>
        <w:spacing w:before="0" w:beforeAutospacing="0" w:after="0" w:afterAutospacing="0" w:line="276" w:lineRule="atLeast"/>
        <w:textAlignment w:val="baseline"/>
        <w:rPr>
          <w:del w:id="38" w:author="Dennis" w:date="2021-03-09T01:24:00Z"/>
          <w:rFonts w:ascii="Tahoma" w:hAnsi="Tahoma" w:cs="Tahoma"/>
          <w:color w:val="000000"/>
          <w:sz w:val="20"/>
          <w:szCs w:val="20"/>
        </w:rPr>
      </w:pPr>
      <w:del w:id="39" w:author="Dennis" w:date="2021-03-09T01:24:00Z">
        <w:r w:rsidDel="002310C2">
          <w:rPr>
            <w:rFonts w:ascii="Tahoma" w:hAnsi="Tahoma" w:cs="Tahoma"/>
            <w:color w:val="000000"/>
            <w:sz w:val="20"/>
            <w:szCs w:val="20"/>
          </w:rPr>
          <w:delText xml:space="preserve">Will the solution run in real-time? </w:delText>
        </w:r>
      </w:del>
    </w:p>
    <w:p w14:paraId="0A5EE362" w14:textId="41C72B55" w:rsidR="000750EB" w:rsidDel="002310C2" w:rsidRDefault="000750EB" w:rsidP="000750EB">
      <w:pPr>
        <w:pStyle w:val="NormalWeb"/>
        <w:numPr>
          <w:ilvl w:val="0"/>
          <w:numId w:val="4"/>
        </w:numPr>
        <w:spacing w:before="0" w:beforeAutospacing="0" w:after="0" w:afterAutospacing="0" w:line="276" w:lineRule="atLeast"/>
        <w:textAlignment w:val="baseline"/>
        <w:rPr>
          <w:del w:id="40" w:author="Dennis" w:date="2021-03-09T01:24:00Z"/>
          <w:rFonts w:ascii="Tahoma" w:hAnsi="Tahoma" w:cs="Tahoma"/>
          <w:color w:val="000000"/>
          <w:sz w:val="20"/>
          <w:szCs w:val="20"/>
        </w:rPr>
      </w:pPr>
      <w:del w:id="41" w:author="Dennis" w:date="2021-03-09T01:24:00Z">
        <w:r w:rsidDel="002310C2">
          <w:rPr>
            <w:rFonts w:ascii="Tahoma" w:hAnsi="Tahoma" w:cs="Tahoma"/>
            <w:color w:val="000000"/>
            <w:sz w:val="20"/>
            <w:szCs w:val="20"/>
          </w:rPr>
          <w:delText xml:space="preserve">Will it require collecting new data? </w:delText>
        </w:r>
      </w:del>
    </w:p>
    <w:p w14:paraId="7545E9CF" w14:textId="027640F0" w:rsidR="000750EB" w:rsidDel="002310C2" w:rsidRDefault="000750EB" w:rsidP="000750EB">
      <w:pPr>
        <w:pStyle w:val="NormalWeb"/>
        <w:numPr>
          <w:ilvl w:val="0"/>
          <w:numId w:val="4"/>
        </w:numPr>
        <w:spacing w:before="0" w:beforeAutospacing="0" w:after="0" w:afterAutospacing="0" w:line="276" w:lineRule="atLeast"/>
        <w:textAlignment w:val="baseline"/>
        <w:rPr>
          <w:del w:id="42" w:author="Dennis" w:date="2021-03-09T01:24:00Z"/>
          <w:rFonts w:ascii="Tahoma" w:hAnsi="Tahoma" w:cs="Tahoma"/>
          <w:color w:val="000000"/>
          <w:sz w:val="20"/>
          <w:szCs w:val="20"/>
        </w:rPr>
      </w:pPr>
      <w:del w:id="43" w:author="Dennis" w:date="2021-03-09T01:24:00Z">
        <w:r w:rsidDel="002310C2">
          <w:rPr>
            <w:rFonts w:ascii="Tahoma" w:hAnsi="Tahoma" w:cs="Tahoma"/>
            <w:color w:val="000000"/>
            <w:sz w:val="20"/>
            <w:szCs w:val="20"/>
          </w:rPr>
          <w:delText>One-time analysis or ongoing?</w:delText>
        </w:r>
      </w:del>
    </w:p>
    <w:p w14:paraId="111F940B" w14:textId="0DA5E186" w:rsidR="000750EB" w:rsidDel="002310C2" w:rsidRDefault="000750EB" w:rsidP="000750EB">
      <w:pPr>
        <w:spacing w:after="0" w:line="240" w:lineRule="auto"/>
        <w:rPr>
          <w:del w:id="44" w:author="Dennis" w:date="2021-03-09T01:24:00Z"/>
          <w:rFonts w:ascii="Arial" w:hAnsi="Arial" w:cs="Arial"/>
        </w:rPr>
      </w:pPr>
    </w:p>
    <w:p w14:paraId="6885A03A" w14:textId="73E6E335" w:rsidR="00230489" w:rsidRDefault="00230489" w:rsidP="000750EB">
      <w:pPr>
        <w:spacing w:after="0" w:line="240" w:lineRule="auto"/>
        <w:rPr>
          <w:rFonts w:ascii="Arial" w:hAnsi="Arial" w:cs="Arial"/>
        </w:rPr>
      </w:pPr>
      <w:r>
        <w:rPr>
          <w:rFonts w:ascii="Arial" w:hAnsi="Arial" w:cs="Arial"/>
        </w:rPr>
        <w:t xml:space="preserve">The </w:t>
      </w:r>
      <w:r w:rsidR="00D52740">
        <w:rPr>
          <w:rFonts w:ascii="Arial" w:hAnsi="Arial" w:cs="Arial"/>
        </w:rPr>
        <w:t>overall implementation will be in 5 phases with a deliverable provided at the end of each phase</w:t>
      </w:r>
      <w:r w:rsidR="00312487">
        <w:rPr>
          <w:rFonts w:ascii="Arial" w:hAnsi="Arial" w:cs="Arial"/>
        </w:rPr>
        <w:t xml:space="preserve"> (figures 3 and 4)</w:t>
      </w:r>
      <w:r w:rsidR="00D52740">
        <w:rPr>
          <w:rFonts w:ascii="Arial" w:hAnsi="Arial" w:cs="Arial"/>
        </w:rPr>
        <w:t>. Completion of the final report is targeted for Apr 15</w:t>
      </w:r>
      <w:r w:rsidR="00D52740" w:rsidRPr="00D52740">
        <w:rPr>
          <w:rFonts w:ascii="Arial" w:hAnsi="Arial" w:cs="Arial"/>
          <w:vertAlign w:val="superscript"/>
        </w:rPr>
        <w:t>th</w:t>
      </w:r>
      <w:r w:rsidR="00D52740">
        <w:rPr>
          <w:rFonts w:ascii="Arial" w:hAnsi="Arial" w:cs="Arial"/>
        </w:rPr>
        <w:t xml:space="preserve"> along with a presentation to summarize the stakeholders on the recommendations outlined in the report.  </w:t>
      </w:r>
    </w:p>
    <w:p w14:paraId="4008E612" w14:textId="6643A81A" w:rsidR="00230489" w:rsidRDefault="00230489" w:rsidP="000750EB">
      <w:pPr>
        <w:spacing w:after="0" w:line="240" w:lineRule="auto"/>
        <w:rPr>
          <w:rFonts w:ascii="Arial" w:hAnsi="Arial" w:cs="Arial"/>
        </w:rPr>
      </w:pPr>
    </w:p>
    <w:p w14:paraId="45CA383F" w14:textId="1B9D1543" w:rsidR="00312487" w:rsidRPr="000750EB" w:rsidRDefault="00312487" w:rsidP="00312487">
      <w:pPr>
        <w:spacing w:after="0" w:line="240" w:lineRule="auto"/>
        <w:rPr>
          <w:rFonts w:ascii="Arial" w:hAnsi="Arial" w:cs="Arial"/>
        </w:rPr>
      </w:pPr>
      <w:r>
        <w:rPr>
          <w:rFonts w:ascii="Arial" w:hAnsi="Arial" w:cs="Arial"/>
        </w:rPr>
        <w:t xml:space="preserve">The final results of the analysis will be provided in a detailed </w:t>
      </w:r>
      <w:r w:rsidRPr="000750EB">
        <w:rPr>
          <w:rFonts w:ascii="Arial" w:hAnsi="Arial" w:cs="Arial"/>
        </w:rPr>
        <w:t xml:space="preserve">report </w:t>
      </w:r>
      <w:r>
        <w:rPr>
          <w:rFonts w:ascii="Arial" w:hAnsi="Arial" w:cs="Arial"/>
        </w:rPr>
        <w:t xml:space="preserve">and a </w:t>
      </w:r>
      <w:r w:rsidRPr="000750EB">
        <w:rPr>
          <w:rFonts w:ascii="Arial" w:hAnsi="Arial" w:cs="Arial"/>
        </w:rPr>
        <w:t xml:space="preserve">presentation </w:t>
      </w:r>
      <w:r>
        <w:rPr>
          <w:rFonts w:ascii="Arial" w:hAnsi="Arial" w:cs="Arial"/>
        </w:rPr>
        <w:t xml:space="preserve">summarizing the </w:t>
      </w:r>
      <w:r w:rsidRPr="000750EB">
        <w:rPr>
          <w:rFonts w:ascii="Arial" w:hAnsi="Arial" w:cs="Arial"/>
        </w:rPr>
        <w:t>results of this analysis</w:t>
      </w:r>
      <w:r>
        <w:rPr>
          <w:rFonts w:ascii="Arial" w:hAnsi="Arial" w:cs="Arial"/>
        </w:rPr>
        <w:t xml:space="preserve"> to the Toronto Raptors organization. The expectation is to provide recommendations on </w:t>
      </w:r>
      <w:r w:rsidRPr="000750EB">
        <w:rPr>
          <w:rFonts w:ascii="Arial" w:hAnsi="Arial" w:cs="Arial"/>
        </w:rPr>
        <w:t>the factors that either improve on team wins or reduce team losses</w:t>
      </w:r>
      <w:r>
        <w:rPr>
          <w:rFonts w:ascii="Arial" w:hAnsi="Arial" w:cs="Arial"/>
        </w:rPr>
        <w:t xml:space="preserve">. This information is for </w:t>
      </w:r>
      <w:r w:rsidRPr="000750EB">
        <w:rPr>
          <w:rFonts w:ascii="Arial" w:hAnsi="Arial" w:cs="Arial"/>
        </w:rPr>
        <w:t>used by the General Manager group and/or scouting team to narrow down the search for role players based on the features important to improving the team roster</w:t>
      </w:r>
      <w:r>
        <w:rPr>
          <w:rFonts w:ascii="Arial" w:hAnsi="Arial" w:cs="Arial"/>
        </w:rPr>
        <w:t>.</w:t>
      </w:r>
    </w:p>
    <w:p w14:paraId="767F8575" w14:textId="152FD836" w:rsidR="00F91C49" w:rsidRDefault="00F91C49" w:rsidP="000750EB">
      <w:pPr>
        <w:spacing w:after="0" w:line="240" w:lineRule="auto"/>
        <w:rPr>
          <w:rFonts w:ascii="Arial" w:hAnsi="Arial" w:cs="Arial"/>
        </w:rPr>
      </w:pPr>
    </w:p>
    <w:tbl>
      <w:tblPr>
        <w:tblW w:w="0" w:type="auto"/>
        <w:tblLook w:val="04A0" w:firstRow="1" w:lastRow="0" w:firstColumn="1" w:lastColumn="0" w:noHBand="0" w:noVBand="1"/>
      </w:tblPr>
      <w:tblGrid>
        <w:gridCol w:w="437"/>
        <w:gridCol w:w="2977"/>
        <w:gridCol w:w="2097"/>
        <w:gridCol w:w="1137"/>
        <w:gridCol w:w="1137"/>
      </w:tblGrid>
      <w:tr w:rsidR="00F91C49" w:rsidRPr="00D52740" w14:paraId="50672218" w14:textId="77777777" w:rsidTr="00A85638">
        <w:tc>
          <w:tcPr>
            <w:tcW w:w="0" w:type="auto"/>
            <w:tcBorders>
              <w:top w:val="single" w:sz="4" w:space="0" w:color="auto"/>
              <w:left w:val="single" w:sz="4" w:space="0" w:color="auto"/>
              <w:bottom w:val="single" w:sz="4" w:space="0" w:color="auto"/>
              <w:right w:val="single" w:sz="4" w:space="0" w:color="auto"/>
            </w:tcBorders>
            <w:shd w:val="clear" w:color="000000" w:fill="2F75B5"/>
            <w:hideMark/>
          </w:tcPr>
          <w:p w14:paraId="25AEB70C" w14:textId="77777777" w:rsidR="00F91C49" w:rsidRPr="00D52740" w:rsidRDefault="00F91C49" w:rsidP="0066634E">
            <w:pPr>
              <w:spacing w:after="0" w:line="240" w:lineRule="auto"/>
              <w:jc w:val="center"/>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ID</w:t>
            </w:r>
          </w:p>
        </w:tc>
        <w:tc>
          <w:tcPr>
            <w:tcW w:w="0" w:type="auto"/>
            <w:tcBorders>
              <w:top w:val="single" w:sz="4" w:space="0" w:color="auto"/>
              <w:left w:val="nil"/>
              <w:bottom w:val="single" w:sz="4" w:space="0" w:color="auto"/>
              <w:right w:val="single" w:sz="4" w:space="0" w:color="auto"/>
            </w:tcBorders>
            <w:shd w:val="clear" w:color="000000" w:fill="2F75B5"/>
            <w:hideMark/>
          </w:tcPr>
          <w:p w14:paraId="3AB109F9"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Deliverable / Action Item</w:t>
            </w:r>
          </w:p>
        </w:tc>
        <w:tc>
          <w:tcPr>
            <w:tcW w:w="0" w:type="auto"/>
            <w:tcBorders>
              <w:top w:val="single" w:sz="4" w:space="0" w:color="auto"/>
              <w:left w:val="nil"/>
              <w:bottom w:val="single" w:sz="4" w:space="0" w:color="auto"/>
              <w:right w:val="single" w:sz="4" w:space="0" w:color="auto"/>
            </w:tcBorders>
            <w:shd w:val="clear" w:color="000000" w:fill="2F75B5"/>
            <w:hideMark/>
          </w:tcPr>
          <w:p w14:paraId="34D85B4B"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Milestone (Due Dates)</w:t>
            </w:r>
          </w:p>
        </w:tc>
        <w:tc>
          <w:tcPr>
            <w:tcW w:w="0" w:type="auto"/>
            <w:tcBorders>
              <w:top w:val="single" w:sz="4" w:space="0" w:color="auto"/>
              <w:left w:val="nil"/>
              <w:bottom w:val="single" w:sz="4" w:space="0" w:color="auto"/>
              <w:right w:val="single" w:sz="4" w:space="0" w:color="auto"/>
            </w:tcBorders>
            <w:shd w:val="clear" w:color="000000" w:fill="2F75B5"/>
            <w:hideMark/>
          </w:tcPr>
          <w:p w14:paraId="6B330ACF"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Start Date</w:t>
            </w:r>
          </w:p>
        </w:tc>
        <w:tc>
          <w:tcPr>
            <w:tcW w:w="0" w:type="auto"/>
            <w:tcBorders>
              <w:top w:val="single" w:sz="4" w:space="0" w:color="auto"/>
              <w:left w:val="nil"/>
              <w:bottom w:val="single" w:sz="4" w:space="0" w:color="auto"/>
              <w:right w:val="single" w:sz="4" w:space="0" w:color="auto"/>
            </w:tcBorders>
            <w:shd w:val="clear" w:color="000000" w:fill="2F75B5"/>
            <w:hideMark/>
          </w:tcPr>
          <w:p w14:paraId="20329ABE"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End Date</w:t>
            </w:r>
          </w:p>
        </w:tc>
      </w:tr>
      <w:tr w:rsidR="00F91C49" w:rsidRPr="00D52740" w14:paraId="3B110A29"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1F93DFF7"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S1</w:t>
            </w:r>
          </w:p>
        </w:tc>
        <w:tc>
          <w:tcPr>
            <w:tcW w:w="0" w:type="auto"/>
            <w:tcBorders>
              <w:top w:val="nil"/>
              <w:left w:val="nil"/>
              <w:bottom w:val="single" w:sz="4" w:space="0" w:color="auto"/>
              <w:right w:val="single" w:sz="4" w:space="0" w:color="auto"/>
            </w:tcBorders>
            <w:shd w:val="clear" w:color="000000" w:fill="9BC2E6"/>
            <w:hideMark/>
          </w:tcPr>
          <w:p w14:paraId="0703DA21"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Team Case Proposals</w:t>
            </w:r>
          </w:p>
        </w:tc>
        <w:tc>
          <w:tcPr>
            <w:tcW w:w="0" w:type="auto"/>
            <w:tcBorders>
              <w:top w:val="nil"/>
              <w:left w:val="nil"/>
              <w:bottom w:val="single" w:sz="4" w:space="0" w:color="auto"/>
              <w:right w:val="single" w:sz="4" w:space="0" w:color="auto"/>
            </w:tcBorders>
            <w:shd w:val="clear" w:color="000000" w:fill="9BC2E6"/>
            <w:hideMark/>
          </w:tcPr>
          <w:p w14:paraId="39D3DDD5"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c>
          <w:tcPr>
            <w:tcW w:w="0" w:type="auto"/>
            <w:tcBorders>
              <w:top w:val="nil"/>
              <w:left w:val="nil"/>
              <w:bottom w:val="single" w:sz="4" w:space="0" w:color="auto"/>
              <w:right w:val="single" w:sz="4" w:space="0" w:color="auto"/>
            </w:tcBorders>
            <w:shd w:val="clear" w:color="000000" w:fill="9BC2E6"/>
            <w:hideMark/>
          </w:tcPr>
          <w:p w14:paraId="0FF216EA"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2021-02-25</w:t>
            </w:r>
          </w:p>
        </w:tc>
        <w:tc>
          <w:tcPr>
            <w:tcW w:w="0" w:type="auto"/>
            <w:tcBorders>
              <w:top w:val="nil"/>
              <w:left w:val="nil"/>
              <w:bottom w:val="single" w:sz="4" w:space="0" w:color="auto"/>
              <w:right w:val="single" w:sz="4" w:space="0" w:color="auto"/>
            </w:tcBorders>
            <w:shd w:val="clear" w:color="000000" w:fill="9BC2E6"/>
            <w:hideMark/>
          </w:tcPr>
          <w:p w14:paraId="5565BD03"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r>
      <w:tr w:rsidR="00F91C49" w:rsidRPr="00D52740" w14:paraId="74D51630"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17BF9A38"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S2</w:t>
            </w:r>
          </w:p>
        </w:tc>
        <w:tc>
          <w:tcPr>
            <w:tcW w:w="0" w:type="auto"/>
            <w:tcBorders>
              <w:top w:val="nil"/>
              <w:left w:val="nil"/>
              <w:bottom w:val="single" w:sz="4" w:space="0" w:color="auto"/>
              <w:right w:val="single" w:sz="4" w:space="0" w:color="auto"/>
            </w:tcBorders>
            <w:shd w:val="clear" w:color="000000" w:fill="9BC2E6"/>
            <w:hideMark/>
          </w:tcPr>
          <w:p w14:paraId="2C8C0939"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xml:space="preserve">Final Plan </w:t>
            </w:r>
          </w:p>
        </w:tc>
        <w:tc>
          <w:tcPr>
            <w:tcW w:w="0" w:type="auto"/>
            <w:tcBorders>
              <w:top w:val="nil"/>
              <w:left w:val="nil"/>
              <w:bottom w:val="single" w:sz="4" w:space="0" w:color="auto"/>
              <w:right w:val="single" w:sz="4" w:space="0" w:color="auto"/>
            </w:tcBorders>
            <w:shd w:val="clear" w:color="000000" w:fill="9BC2E6"/>
            <w:hideMark/>
          </w:tcPr>
          <w:p w14:paraId="134A9000"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2021-03-18</w:t>
            </w:r>
          </w:p>
        </w:tc>
        <w:tc>
          <w:tcPr>
            <w:tcW w:w="0" w:type="auto"/>
            <w:tcBorders>
              <w:top w:val="nil"/>
              <w:left w:val="nil"/>
              <w:bottom w:val="single" w:sz="4" w:space="0" w:color="auto"/>
              <w:right w:val="single" w:sz="4" w:space="0" w:color="auto"/>
            </w:tcBorders>
            <w:shd w:val="clear" w:color="000000" w:fill="9BC2E6"/>
            <w:hideMark/>
          </w:tcPr>
          <w:p w14:paraId="2E82FDA2"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2021-03-04</w:t>
            </w:r>
          </w:p>
        </w:tc>
        <w:tc>
          <w:tcPr>
            <w:tcW w:w="0" w:type="auto"/>
            <w:tcBorders>
              <w:top w:val="nil"/>
              <w:left w:val="nil"/>
              <w:bottom w:val="single" w:sz="4" w:space="0" w:color="auto"/>
              <w:right w:val="single" w:sz="4" w:space="0" w:color="auto"/>
            </w:tcBorders>
            <w:shd w:val="clear" w:color="000000" w:fill="9BC2E6"/>
            <w:hideMark/>
          </w:tcPr>
          <w:p w14:paraId="7248FB14"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r>
      <w:tr w:rsidR="00F91C49" w:rsidRPr="00D52740" w14:paraId="1781FA33"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2DC12D3E"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S3</w:t>
            </w:r>
          </w:p>
        </w:tc>
        <w:tc>
          <w:tcPr>
            <w:tcW w:w="0" w:type="auto"/>
            <w:tcBorders>
              <w:top w:val="nil"/>
              <w:left w:val="nil"/>
              <w:bottom w:val="single" w:sz="4" w:space="0" w:color="auto"/>
              <w:right w:val="single" w:sz="4" w:space="0" w:color="auto"/>
            </w:tcBorders>
            <w:shd w:val="clear" w:color="000000" w:fill="9BC2E6"/>
            <w:hideMark/>
          </w:tcPr>
          <w:p w14:paraId="66F17C76"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Interim Presentation</w:t>
            </w:r>
          </w:p>
        </w:tc>
        <w:tc>
          <w:tcPr>
            <w:tcW w:w="0" w:type="auto"/>
            <w:tcBorders>
              <w:top w:val="nil"/>
              <w:left w:val="nil"/>
              <w:bottom w:val="single" w:sz="4" w:space="0" w:color="auto"/>
              <w:right w:val="single" w:sz="4" w:space="0" w:color="auto"/>
            </w:tcBorders>
            <w:shd w:val="clear" w:color="000000" w:fill="9BC2E6"/>
            <w:hideMark/>
          </w:tcPr>
          <w:p w14:paraId="5940AC02"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2021-03-25</w:t>
            </w:r>
          </w:p>
        </w:tc>
        <w:tc>
          <w:tcPr>
            <w:tcW w:w="0" w:type="auto"/>
            <w:tcBorders>
              <w:top w:val="nil"/>
              <w:left w:val="nil"/>
              <w:bottom w:val="single" w:sz="4" w:space="0" w:color="auto"/>
              <w:right w:val="single" w:sz="4" w:space="0" w:color="auto"/>
            </w:tcBorders>
            <w:shd w:val="clear" w:color="000000" w:fill="9BC2E6"/>
            <w:hideMark/>
          </w:tcPr>
          <w:p w14:paraId="2113AD35"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c>
          <w:tcPr>
            <w:tcW w:w="0" w:type="auto"/>
            <w:tcBorders>
              <w:top w:val="nil"/>
              <w:left w:val="nil"/>
              <w:bottom w:val="single" w:sz="4" w:space="0" w:color="auto"/>
              <w:right w:val="single" w:sz="4" w:space="0" w:color="auto"/>
            </w:tcBorders>
            <w:shd w:val="clear" w:color="000000" w:fill="9BC2E6"/>
            <w:hideMark/>
          </w:tcPr>
          <w:p w14:paraId="0AE893FD"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2021-03-25</w:t>
            </w:r>
          </w:p>
        </w:tc>
      </w:tr>
      <w:tr w:rsidR="00F91C49" w:rsidRPr="00D52740" w14:paraId="66CB211C"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70682D39"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S4</w:t>
            </w:r>
          </w:p>
        </w:tc>
        <w:tc>
          <w:tcPr>
            <w:tcW w:w="0" w:type="auto"/>
            <w:tcBorders>
              <w:top w:val="nil"/>
              <w:left w:val="nil"/>
              <w:bottom w:val="single" w:sz="4" w:space="0" w:color="auto"/>
              <w:right w:val="single" w:sz="4" w:space="0" w:color="auto"/>
            </w:tcBorders>
            <w:shd w:val="clear" w:color="000000" w:fill="9BC2E6"/>
            <w:hideMark/>
          </w:tcPr>
          <w:p w14:paraId="679BD479"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xml:space="preserve">Final Report </w:t>
            </w:r>
          </w:p>
        </w:tc>
        <w:tc>
          <w:tcPr>
            <w:tcW w:w="0" w:type="auto"/>
            <w:tcBorders>
              <w:top w:val="nil"/>
              <w:left w:val="nil"/>
              <w:bottom w:val="single" w:sz="4" w:space="0" w:color="auto"/>
              <w:right w:val="single" w:sz="4" w:space="0" w:color="auto"/>
            </w:tcBorders>
            <w:shd w:val="clear" w:color="000000" w:fill="9BC2E6"/>
            <w:hideMark/>
          </w:tcPr>
          <w:p w14:paraId="60330E08"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2021-04-08</w:t>
            </w:r>
          </w:p>
        </w:tc>
        <w:tc>
          <w:tcPr>
            <w:tcW w:w="0" w:type="auto"/>
            <w:tcBorders>
              <w:top w:val="nil"/>
              <w:left w:val="nil"/>
              <w:bottom w:val="single" w:sz="4" w:space="0" w:color="auto"/>
              <w:right w:val="single" w:sz="4" w:space="0" w:color="auto"/>
            </w:tcBorders>
            <w:shd w:val="clear" w:color="000000" w:fill="9BC2E6"/>
            <w:hideMark/>
          </w:tcPr>
          <w:p w14:paraId="21AE2E36"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2021-03-13</w:t>
            </w:r>
          </w:p>
        </w:tc>
        <w:tc>
          <w:tcPr>
            <w:tcW w:w="0" w:type="auto"/>
            <w:tcBorders>
              <w:top w:val="nil"/>
              <w:left w:val="nil"/>
              <w:bottom w:val="single" w:sz="4" w:space="0" w:color="auto"/>
              <w:right w:val="single" w:sz="4" w:space="0" w:color="auto"/>
            </w:tcBorders>
            <w:shd w:val="clear" w:color="000000" w:fill="9BC2E6"/>
            <w:hideMark/>
          </w:tcPr>
          <w:p w14:paraId="322F9746"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2021-04-03</w:t>
            </w:r>
          </w:p>
        </w:tc>
      </w:tr>
      <w:tr w:rsidR="00F91C49" w:rsidRPr="00D52740" w14:paraId="4ECC1D9D"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19C2105B"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S5</w:t>
            </w:r>
          </w:p>
        </w:tc>
        <w:tc>
          <w:tcPr>
            <w:tcW w:w="0" w:type="auto"/>
            <w:tcBorders>
              <w:top w:val="nil"/>
              <w:left w:val="nil"/>
              <w:bottom w:val="single" w:sz="4" w:space="0" w:color="auto"/>
              <w:right w:val="single" w:sz="4" w:space="0" w:color="auto"/>
            </w:tcBorders>
            <w:shd w:val="clear" w:color="000000" w:fill="9BC2E6"/>
            <w:hideMark/>
          </w:tcPr>
          <w:p w14:paraId="44FA3D16"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Final “Boardroom” Presentation</w:t>
            </w:r>
          </w:p>
        </w:tc>
        <w:tc>
          <w:tcPr>
            <w:tcW w:w="0" w:type="auto"/>
            <w:tcBorders>
              <w:top w:val="nil"/>
              <w:left w:val="nil"/>
              <w:bottom w:val="single" w:sz="4" w:space="0" w:color="auto"/>
              <w:right w:val="single" w:sz="4" w:space="0" w:color="auto"/>
            </w:tcBorders>
            <w:shd w:val="clear" w:color="000000" w:fill="9BC2E6"/>
            <w:hideMark/>
          </w:tcPr>
          <w:p w14:paraId="4F066084"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2021-04-15</w:t>
            </w:r>
          </w:p>
        </w:tc>
        <w:tc>
          <w:tcPr>
            <w:tcW w:w="0" w:type="auto"/>
            <w:tcBorders>
              <w:top w:val="nil"/>
              <w:left w:val="nil"/>
              <w:bottom w:val="single" w:sz="4" w:space="0" w:color="auto"/>
              <w:right w:val="single" w:sz="4" w:space="0" w:color="auto"/>
            </w:tcBorders>
            <w:shd w:val="clear" w:color="000000" w:fill="9BC2E6"/>
            <w:hideMark/>
          </w:tcPr>
          <w:p w14:paraId="42B17488"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2021-04-03</w:t>
            </w:r>
          </w:p>
        </w:tc>
        <w:tc>
          <w:tcPr>
            <w:tcW w:w="0" w:type="auto"/>
            <w:tcBorders>
              <w:top w:val="nil"/>
              <w:left w:val="nil"/>
              <w:bottom w:val="single" w:sz="4" w:space="0" w:color="auto"/>
              <w:right w:val="single" w:sz="4" w:space="0" w:color="auto"/>
            </w:tcBorders>
            <w:shd w:val="clear" w:color="000000" w:fill="9BC2E6"/>
            <w:hideMark/>
          </w:tcPr>
          <w:p w14:paraId="2CD0514F"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2021-04-15</w:t>
            </w:r>
          </w:p>
        </w:tc>
      </w:tr>
      <w:tr w:rsidR="00F91C49" w:rsidRPr="00D52740" w14:paraId="0188CAE2" w14:textId="77777777" w:rsidTr="00A85638">
        <w:tc>
          <w:tcPr>
            <w:tcW w:w="0" w:type="auto"/>
            <w:tcBorders>
              <w:top w:val="nil"/>
              <w:left w:val="single" w:sz="4" w:space="0" w:color="auto"/>
              <w:bottom w:val="single" w:sz="4" w:space="0" w:color="auto"/>
              <w:right w:val="single" w:sz="4" w:space="0" w:color="auto"/>
            </w:tcBorders>
            <w:shd w:val="clear" w:color="000000" w:fill="9BC2E6"/>
            <w:hideMark/>
          </w:tcPr>
          <w:p w14:paraId="0798E8AE" w14:textId="77777777" w:rsidR="00F91C49" w:rsidRPr="00D52740" w:rsidRDefault="00F91C49" w:rsidP="0066634E">
            <w:pPr>
              <w:spacing w:after="0" w:line="240" w:lineRule="auto"/>
              <w:jc w:val="center"/>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 </w:t>
            </w:r>
          </w:p>
        </w:tc>
        <w:tc>
          <w:tcPr>
            <w:tcW w:w="0" w:type="auto"/>
            <w:tcBorders>
              <w:top w:val="nil"/>
              <w:left w:val="nil"/>
              <w:bottom w:val="single" w:sz="4" w:space="0" w:color="auto"/>
              <w:right w:val="single" w:sz="4" w:space="0" w:color="auto"/>
            </w:tcBorders>
            <w:shd w:val="clear" w:color="000000" w:fill="9BC2E6"/>
            <w:hideMark/>
          </w:tcPr>
          <w:p w14:paraId="10230A1F" w14:textId="77777777" w:rsidR="00F91C49" w:rsidRPr="00D52740" w:rsidRDefault="00F91C49" w:rsidP="0066634E">
            <w:pPr>
              <w:spacing w:after="0" w:line="240" w:lineRule="auto"/>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Implementation</w:t>
            </w:r>
          </w:p>
        </w:tc>
        <w:tc>
          <w:tcPr>
            <w:tcW w:w="0" w:type="auto"/>
            <w:tcBorders>
              <w:top w:val="nil"/>
              <w:left w:val="nil"/>
              <w:bottom w:val="single" w:sz="4" w:space="0" w:color="auto"/>
              <w:right w:val="single" w:sz="4" w:space="0" w:color="auto"/>
            </w:tcBorders>
            <w:shd w:val="clear" w:color="000000" w:fill="9BC2E6"/>
            <w:hideMark/>
          </w:tcPr>
          <w:p w14:paraId="2B47EF80"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w:t>
            </w:r>
            <w:r>
              <w:rPr>
                <w:rFonts w:ascii="Arial" w:eastAsia="Times New Roman" w:hAnsi="Arial" w:cs="Arial"/>
                <w:b/>
                <w:bCs/>
                <w:color w:val="000000"/>
                <w:sz w:val="18"/>
                <w:szCs w:val="18"/>
                <w:lang w:eastAsia="en-CA"/>
              </w:rPr>
              <w:t>5</w:t>
            </w:r>
          </w:p>
        </w:tc>
        <w:tc>
          <w:tcPr>
            <w:tcW w:w="0" w:type="auto"/>
            <w:tcBorders>
              <w:top w:val="nil"/>
              <w:left w:val="nil"/>
              <w:bottom w:val="single" w:sz="4" w:space="0" w:color="auto"/>
              <w:right w:val="single" w:sz="4" w:space="0" w:color="auto"/>
            </w:tcBorders>
            <w:shd w:val="clear" w:color="000000" w:fill="9BC2E6"/>
            <w:hideMark/>
          </w:tcPr>
          <w:p w14:paraId="01BBC9BC"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2021-03-01</w:t>
            </w:r>
          </w:p>
        </w:tc>
        <w:tc>
          <w:tcPr>
            <w:tcW w:w="0" w:type="auto"/>
            <w:tcBorders>
              <w:top w:val="nil"/>
              <w:left w:val="nil"/>
              <w:bottom w:val="single" w:sz="4" w:space="0" w:color="auto"/>
              <w:right w:val="single" w:sz="4" w:space="0" w:color="auto"/>
            </w:tcBorders>
            <w:shd w:val="clear" w:color="000000" w:fill="9BC2E6"/>
            <w:hideMark/>
          </w:tcPr>
          <w:p w14:paraId="1C36E8AC" w14:textId="77777777" w:rsidR="00F91C49" w:rsidRPr="00D52740" w:rsidRDefault="00F91C49" w:rsidP="0066634E">
            <w:pPr>
              <w:spacing w:after="0" w:line="240" w:lineRule="auto"/>
              <w:jc w:val="right"/>
              <w:rPr>
                <w:rFonts w:ascii="Arial" w:eastAsia="Times New Roman" w:hAnsi="Arial" w:cs="Arial"/>
                <w:b/>
                <w:bCs/>
                <w:color w:val="000000"/>
                <w:sz w:val="18"/>
                <w:szCs w:val="18"/>
                <w:lang w:eastAsia="en-CA"/>
              </w:rPr>
            </w:pPr>
            <w:r w:rsidRPr="00D52740">
              <w:rPr>
                <w:rFonts w:ascii="Arial" w:eastAsia="Times New Roman" w:hAnsi="Arial" w:cs="Arial"/>
                <w:b/>
                <w:bCs/>
                <w:color w:val="000000"/>
                <w:sz w:val="18"/>
                <w:szCs w:val="18"/>
                <w:lang w:eastAsia="en-CA"/>
              </w:rPr>
              <w:t>2021-04-12</w:t>
            </w:r>
          </w:p>
        </w:tc>
      </w:tr>
      <w:tr w:rsidR="00F91C49" w:rsidRPr="00D52740" w14:paraId="450FF75B" w14:textId="77777777" w:rsidTr="00A85638">
        <w:tc>
          <w:tcPr>
            <w:tcW w:w="0" w:type="auto"/>
            <w:tcBorders>
              <w:top w:val="nil"/>
              <w:left w:val="single" w:sz="4" w:space="0" w:color="auto"/>
              <w:bottom w:val="single" w:sz="4" w:space="0" w:color="auto"/>
              <w:right w:val="single" w:sz="4" w:space="0" w:color="auto"/>
            </w:tcBorders>
            <w:shd w:val="clear" w:color="000000" w:fill="2F75B5"/>
            <w:hideMark/>
          </w:tcPr>
          <w:p w14:paraId="77DBF3A6" w14:textId="77777777" w:rsidR="00F91C49" w:rsidRPr="00D52740" w:rsidRDefault="00F91C49" w:rsidP="0066634E">
            <w:pPr>
              <w:spacing w:after="0" w:line="240" w:lineRule="auto"/>
              <w:jc w:val="center"/>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4C1F264F"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620D8594"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3BCA79A6"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c>
          <w:tcPr>
            <w:tcW w:w="0" w:type="auto"/>
            <w:tcBorders>
              <w:top w:val="nil"/>
              <w:left w:val="nil"/>
              <w:bottom w:val="single" w:sz="4" w:space="0" w:color="auto"/>
              <w:right w:val="single" w:sz="4" w:space="0" w:color="auto"/>
            </w:tcBorders>
            <w:shd w:val="clear" w:color="000000" w:fill="2F75B5"/>
            <w:hideMark/>
          </w:tcPr>
          <w:p w14:paraId="61A9AAF2" w14:textId="77777777" w:rsidR="00F91C49" w:rsidRPr="00D52740" w:rsidRDefault="00F91C49" w:rsidP="0066634E">
            <w:pPr>
              <w:spacing w:after="0" w:line="240" w:lineRule="auto"/>
              <w:rPr>
                <w:rFonts w:ascii="Arial" w:eastAsia="Times New Roman" w:hAnsi="Arial" w:cs="Arial"/>
                <w:b/>
                <w:bCs/>
                <w:color w:val="FFFFFF"/>
                <w:sz w:val="18"/>
                <w:szCs w:val="18"/>
                <w:lang w:eastAsia="en-CA"/>
              </w:rPr>
            </w:pPr>
            <w:r w:rsidRPr="00D52740">
              <w:rPr>
                <w:rFonts w:ascii="Arial" w:eastAsia="Times New Roman" w:hAnsi="Arial" w:cs="Arial"/>
                <w:b/>
                <w:bCs/>
                <w:color w:val="FFFFFF"/>
                <w:sz w:val="18"/>
                <w:szCs w:val="18"/>
                <w:lang w:eastAsia="en-CA"/>
              </w:rPr>
              <w:t> </w:t>
            </w:r>
          </w:p>
        </w:tc>
      </w:tr>
    </w:tbl>
    <w:p w14:paraId="0EDEBD4D" w14:textId="7B26E169" w:rsidR="00F91C49" w:rsidRDefault="00F91C49" w:rsidP="00F91C49">
      <w:pPr>
        <w:pStyle w:val="Caption"/>
        <w:rPr>
          <w:rFonts w:ascii="Arial" w:hAnsi="Arial" w:cs="Arial"/>
        </w:rPr>
      </w:pPr>
      <w:bookmarkStart w:id="45" w:name="_Toc66313776"/>
      <w:r>
        <w:t xml:space="preserve">Figure </w:t>
      </w:r>
      <w:fldSimple w:instr=" SEQ Figure \* ARABIC ">
        <w:r w:rsidR="006D36BD">
          <w:rPr>
            <w:noProof/>
          </w:rPr>
          <w:t>3</w:t>
        </w:r>
      </w:fldSimple>
      <w:r>
        <w:t xml:space="preserve"> High level project schedule and milestones</w:t>
      </w:r>
      <w:bookmarkEnd w:id="45"/>
    </w:p>
    <w:p w14:paraId="76490233" w14:textId="1B246FCF" w:rsidR="00230489" w:rsidRDefault="00132281" w:rsidP="000750EB">
      <w:pPr>
        <w:spacing w:after="0" w:line="240" w:lineRule="auto"/>
        <w:rPr>
          <w:rFonts w:ascii="Arial" w:hAnsi="Arial" w:cs="Arial"/>
        </w:rPr>
      </w:pPr>
      <w:r w:rsidRPr="00132281">
        <w:rPr>
          <w:rFonts w:ascii="Arial" w:hAnsi="Arial" w:cs="Arial"/>
          <w:noProof/>
        </w:rPr>
        <w:drawing>
          <wp:inline distT="0" distB="0" distL="0" distR="0" wp14:anchorId="5FE22839" wp14:editId="26166012">
            <wp:extent cx="6460243" cy="30603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6291" cy="3096358"/>
                    </a:xfrm>
                    <a:prstGeom prst="rect">
                      <a:avLst/>
                    </a:prstGeom>
                  </pic:spPr>
                </pic:pic>
              </a:graphicData>
            </a:graphic>
          </wp:inline>
        </w:drawing>
      </w:r>
    </w:p>
    <w:p w14:paraId="31BBAF55" w14:textId="1DA2644B" w:rsidR="00F91C49" w:rsidRDefault="00F91C49" w:rsidP="00F91C49">
      <w:pPr>
        <w:pStyle w:val="Caption"/>
        <w:rPr>
          <w:rFonts w:ascii="Arial" w:hAnsi="Arial" w:cs="Arial"/>
        </w:rPr>
      </w:pPr>
      <w:bookmarkStart w:id="46" w:name="_Toc66313777"/>
      <w:r>
        <w:t xml:space="preserve">Figure </w:t>
      </w:r>
      <w:fldSimple w:instr=" SEQ Figure \* ARABIC ">
        <w:r w:rsidR="006D36BD">
          <w:rPr>
            <w:noProof/>
          </w:rPr>
          <w:t>4</w:t>
        </w:r>
      </w:fldSimple>
      <w:r>
        <w:t xml:space="preserve"> </w:t>
      </w:r>
      <w:r w:rsidRPr="00B40AF7">
        <w:t>Gantt Chart of the overall project plan</w:t>
      </w:r>
      <w:bookmarkEnd w:id="46"/>
    </w:p>
    <w:p w14:paraId="000363A4" w14:textId="59E76764" w:rsidR="00E10A86" w:rsidRDefault="00E10A86" w:rsidP="000750EB">
      <w:pPr>
        <w:spacing w:after="0" w:line="240" w:lineRule="auto"/>
        <w:rPr>
          <w:rFonts w:ascii="Arial" w:hAnsi="Arial" w:cs="Arial"/>
        </w:rPr>
        <w:sectPr w:rsidR="00E10A86">
          <w:pgSz w:w="12240" w:h="15840"/>
          <w:pgMar w:top="1440" w:right="1440" w:bottom="1440" w:left="1440" w:header="720" w:footer="720" w:gutter="0"/>
          <w:cols w:space="720"/>
          <w:docGrid w:linePitch="360"/>
        </w:sectPr>
      </w:pPr>
    </w:p>
    <w:p w14:paraId="61D6F517" w14:textId="0549EC85" w:rsidR="000750EB" w:rsidRPr="000750EB" w:rsidRDefault="000750EB" w:rsidP="000750EB">
      <w:pPr>
        <w:spacing w:after="0" w:line="240" w:lineRule="auto"/>
        <w:rPr>
          <w:rFonts w:ascii="Arial" w:hAnsi="Arial" w:cs="Arial"/>
        </w:rPr>
      </w:pPr>
    </w:p>
    <w:p w14:paraId="40D99484" w14:textId="77777777" w:rsidR="000750EB" w:rsidRDefault="000750EB" w:rsidP="000750EB">
      <w:pPr>
        <w:spacing w:after="0" w:line="240" w:lineRule="auto"/>
        <w:rPr>
          <w:rStyle w:val="Heading1Char"/>
        </w:rPr>
      </w:pPr>
      <w:bookmarkStart w:id="47" w:name="_Toc66313922"/>
      <w:r w:rsidRPr="000750EB">
        <w:rPr>
          <w:rStyle w:val="Heading1Char"/>
        </w:rPr>
        <w:t>References</w:t>
      </w:r>
      <w:bookmarkEnd w:id="47"/>
    </w:p>
    <w:sdt>
      <w:sdtPr>
        <w:rPr>
          <w:rFonts w:asciiTheme="minorHAnsi" w:eastAsiaTheme="minorHAnsi" w:hAnsiTheme="minorHAnsi" w:cstheme="minorBidi"/>
          <w:color w:val="auto"/>
          <w:sz w:val="22"/>
          <w:szCs w:val="22"/>
        </w:rPr>
        <w:id w:val="673611588"/>
        <w:docPartObj>
          <w:docPartGallery w:val="Bibliographies"/>
          <w:docPartUnique/>
        </w:docPartObj>
      </w:sdtPr>
      <w:sdtContent>
        <w:p w14:paraId="58AABB96" w14:textId="09EE3C2A" w:rsidR="00673559" w:rsidRDefault="00673559">
          <w:pPr>
            <w:pStyle w:val="Heading1"/>
          </w:pPr>
        </w:p>
        <w:sdt>
          <w:sdtPr>
            <w:id w:val="-573587230"/>
            <w:bibliography/>
          </w:sdtPr>
          <w:sdtContent>
            <w:p w14:paraId="2296B86C" w14:textId="77777777" w:rsidR="003678B3" w:rsidRDefault="00673559" w:rsidP="003678B3">
              <w:pPr>
                <w:pStyle w:val="Bibliography"/>
                <w:ind w:left="720" w:hanging="720"/>
                <w:rPr>
                  <w:noProof/>
                  <w:sz w:val="24"/>
                  <w:szCs w:val="24"/>
                </w:rPr>
              </w:pPr>
              <w:r>
                <w:fldChar w:fldCharType="begin"/>
              </w:r>
              <w:r>
                <w:instrText xml:space="preserve"> BIBLIOGRAPHY </w:instrText>
              </w:r>
              <w:r>
                <w:fldChar w:fldCharType="separate"/>
              </w:r>
              <w:r w:rsidR="003678B3">
                <w:rPr>
                  <w:noProof/>
                </w:rPr>
                <w:t xml:space="preserve">Bleacher Report, Inc. (2021). </w:t>
              </w:r>
              <w:r w:rsidR="003678B3">
                <w:rPr>
                  <w:i/>
                  <w:iCs/>
                  <w:noProof/>
                </w:rPr>
                <w:t>Advanced NBA Stats for Dummies: How to Understand the New Hoops Math</w:t>
              </w:r>
              <w:r w:rsidR="003678B3">
                <w:rPr>
                  <w:noProof/>
                </w:rPr>
                <w:t>. Retrieved from bleacherreport.com: https://bleacherreport.com/articles/1813902-advanced-nba-stats-for-dummies-how-to-understand-the-new-hoops-math</w:t>
              </w:r>
            </w:p>
            <w:p w14:paraId="0B2DDC95" w14:textId="77777777" w:rsidR="003678B3" w:rsidRDefault="003678B3" w:rsidP="003678B3">
              <w:pPr>
                <w:pStyle w:val="Bibliography"/>
                <w:ind w:left="720" w:hanging="720"/>
                <w:rPr>
                  <w:noProof/>
                </w:rPr>
              </w:pPr>
              <w:r>
                <w:rPr>
                  <w:noProof/>
                </w:rPr>
                <w:t xml:space="preserve">ESPN. (2020-2021). </w:t>
              </w:r>
              <w:r>
                <w:rPr>
                  <w:i/>
                  <w:iCs/>
                  <w:noProof/>
                </w:rPr>
                <w:t>NBA Player Salaries 2020-2021</w:t>
              </w:r>
              <w:r>
                <w:rPr>
                  <w:noProof/>
                </w:rPr>
                <w:t>. Retrieved from ESPN.com: http://www.espn.com/nba/salaries</w:t>
              </w:r>
            </w:p>
            <w:p w14:paraId="7973EF55" w14:textId="77777777" w:rsidR="003678B3" w:rsidRDefault="003678B3" w:rsidP="003678B3">
              <w:pPr>
                <w:pStyle w:val="Bibliography"/>
                <w:ind w:left="720" w:hanging="720"/>
                <w:rPr>
                  <w:noProof/>
                </w:rPr>
              </w:pPr>
              <w:r>
                <w:rPr>
                  <w:noProof/>
                </w:rPr>
                <w:t xml:space="preserve">HoopsHype. (2020-2021). </w:t>
              </w:r>
              <w:r>
                <w:rPr>
                  <w:i/>
                  <w:iCs/>
                  <w:noProof/>
                </w:rPr>
                <w:t>NBA Player Salaries</w:t>
              </w:r>
              <w:r>
                <w:rPr>
                  <w:noProof/>
                </w:rPr>
                <w:t>. Retrieved from hoopshype.com: https://hoopshype.com/salaries/players/</w:t>
              </w:r>
            </w:p>
            <w:p w14:paraId="6FB17A59" w14:textId="77777777" w:rsidR="003678B3" w:rsidRDefault="003678B3" w:rsidP="003678B3">
              <w:pPr>
                <w:pStyle w:val="Bibliography"/>
                <w:ind w:left="720" w:hanging="720"/>
                <w:rPr>
                  <w:noProof/>
                </w:rPr>
              </w:pPr>
              <w:r>
                <w:rPr>
                  <w:noProof/>
                </w:rPr>
                <w:t xml:space="preserve">Jee, K. (2019, December 22). </w:t>
              </w:r>
              <w:r>
                <w:rPr>
                  <w:i/>
                  <w:iCs/>
                  <w:noProof/>
                </w:rPr>
                <w:t>How to Get NBA Data Using the nba_api Python Module (Beginner).</w:t>
              </w:r>
              <w:r>
                <w:rPr>
                  <w:noProof/>
                </w:rPr>
                <w:t xml:space="preserve"> Retrieved from Playing Numbers: https://www.playingnumbers.com/2019/12/how-to-get-nba-data-using-the-nba_api-python-module-beginner/</w:t>
              </w:r>
            </w:p>
            <w:p w14:paraId="06AFACE2" w14:textId="77777777" w:rsidR="003678B3" w:rsidRDefault="003678B3" w:rsidP="003678B3">
              <w:pPr>
                <w:pStyle w:val="Bibliography"/>
                <w:ind w:left="720" w:hanging="720"/>
                <w:rPr>
                  <w:noProof/>
                </w:rPr>
              </w:pPr>
              <w:r>
                <w:rPr>
                  <w:noProof/>
                </w:rPr>
                <w:t xml:space="preserve">NBA Media Ventures, LLC. (2021). </w:t>
              </w:r>
              <w:r>
                <w:rPr>
                  <w:i/>
                  <w:iCs/>
                  <w:noProof/>
                </w:rPr>
                <w:t>NBA Advanced Stats</w:t>
              </w:r>
              <w:r>
                <w:rPr>
                  <w:noProof/>
                </w:rPr>
                <w:t>. Retrieved from NBA.com: https://www.nba.com/stats/</w:t>
              </w:r>
            </w:p>
            <w:p w14:paraId="1C881A05" w14:textId="77777777" w:rsidR="003678B3" w:rsidRDefault="003678B3" w:rsidP="003678B3">
              <w:pPr>
                <w:pStyle w:val="Bibliography"/>
                <w:ind w:left="720" w:hanging="720"/>
                <w:rPr>
                  <w:noProof/>
                </w:rPr>
              </w:pPr>
              <w:r>
                <w:rPr>
                  <w:noProof/>
                </w:rPr>
                <w:t xml:space="preserve">NBA Media Ventures, LLC. (2021). </w:t>
              </w:r>
              <w:r>
                <w:rPr>
                  <w:i/>
                  <w:iCs/>
                  <w:noProof/>
                </w:rPr>
                <w:t>NBA Advanced Stats - Glossary</w:t>
              </w:r>
              <w:r>
                <w:rPr>
                  <w:noProof/>
                </w:rPr>
                <w:t>. Retrieved from nba.com: https://www.nba.com/stats/help/glossary/</w:t>
              </w:r>
            </w:p>
            <w:p w14:paraId="2C5AE2F9" w14:textId="77777777" w:rsidR="003678B3" w:rsidRDefault="003678B3" w:rsidP="003678B3">
              <w:pPr>
                <w:pStyle w:val="Bibliography"/>
                <w:ind w:left="720" w:hanging="720"/>
                <w:rPr>
                  <w:noProof/>
                </w:rPr>
              </w:pPr>
              <w:r>
                <w:rPr>
                  <w:noProof/>
                </w:rPr>
                <w:t xml:space="preserve">Patel, S. (2020, August 19). </w:t>
              </w:r>
              <w:r>
                <w:rPr>
                  <w:i/>
                  <w:iCs/>
                  <w:noProof/>
                </w:rPr>
                <w:t>swar / nba_api.</w:t>
              </w:r>
              <w:r>
                <w:rPr>
                  <w:noProof/>
                </w:rPr>
                <w:t xml:space="preserve"> Retrieved from GitHub: https://github.com/swar/nba_api/blob/master/docs/table_of_contents.md</w:t>
              </w:r>
            </w:p>
            <w:p w14:paraId="35C223EE" w14:textId="77777777" w:rsidR="003678B3" w:rsidRDefault="003678B3" w:rsidP="003678B3">
              <w:pPr>
                <w:pStyle w:val="Bibliography"/>
                <w:ind w:left="720" w:hanging="720"/>
                <w:rPr>
                  <w:noProof/>
                </w:rPr>
              </w:pPr>
              <w:r>
                <w:rPr>
                  <w:noProof/>
                </w:rPr>
                <w:t xml:space="preserve">SportRac. (2021). </w:t>
              </w:r>
              <w:r>
                <w:rPr>
                  <w:i/>
                  <w:iCs/>
                  <w:noProof/>
                </w:rPr>
                <w:t>Toronto Raptors 2020 Salary Cap</w:t>
              </w:r>
              <w:r>
                <w:rPr>
                  <w:noProof/>
                </w:rPr>
                <w:t>. Retrieved from spotrac.com: https://www.spotrac.com/nba/toronto-raptors/cap/</w:t>
              </w:r>
            </w:p>
            <w:p w14:paraId="73E92126" w14:textId="77777777" w:rsidR="003678B3" w:rsidRDefault="003678B3" w:rsidP="003678B3">
              <w:pPr>
                <w:pStyle w:val="Bibliography"/>
                <w:ind w:left="720" w:hanging="720"/>
                <w:rPr>
                  <w:noProof/>
                </w:rPr>
              </w:pPr>
              <w:r>
                <w:rPr>
                  <w:noProof/>
                </w:rPr>
                <w:t xml:space="preserve">Sports Reference. (2020-2021). </w:t>
              </w:r>
              <w:r>
                <w:rPr>
                  <w:i/>
                  <w:iCs/>
                  <w:noProof/>
                </w:rPr>
                <w:t>2020-21 NBA Player Contracts</w:t>
              </w:r>
              <w:r>
                <w:rPr>
                  <w:noProof/>
                </w:rPr>
                <w:t>. Retrieved from Basketball Reference: https://www.basketball-reference.com/contracts/players.html</w:t>
              </w:r>
            </w:p>
            <w:p w14:paraId="51A997C7" w14:textId="77777777" w:rsidR="003678B3" w:rsidRDefault="003678B3" w:rsidP="003678B3">
              <w:pPr>
                <w:pStyle w:val="Bibliography"/>
                <w:ind w:left="720" w:hanging="720"/>
                <w:rPr>
                  <w:noProof/>
                </w:rPr>
              </w:pPr>
              <w:r>
                <w:rPr>
                  <w:noProof/>
                </w:rPr>
                <w:t xml:space="preserve">Sports Reference. (2020-2021). </w:t>
              </w:r>
              <w:r>
                <w:rPr>
                  <w:i/>
                  <w:iCs/>
                  <w:noProof/>
                </w:rPr>
                <w:t>Basketball Reference</w:t>
              </w:r>
              <w:r>
                <w:rPr>
                  <w:noProof/>
                </w:rPr>
                <w:t>. Retrieved from Basketball Reference: https://www.basketball-reference.com/</w:t>
              </w:r>
            </w:p>
            <w:p w14:paraId="28EB5218" w14:textId="04669596" w:rsidR="00673559" w:rsidRDefault="00673559" w:rsidP="003678B3">
              <w:r>
                <w:rPr>
                  <w:b/>
                  <w:bCs/>
                  <w:noProof/>
                </w:rPr>
                <w:fldChar w:fldCharType="end"/>
              </w:r>
            </w:p>
          </w:sdtContent>
        </w:sdt>
      </w:sdtContent>
    </w:sdt>
    <w:p w14:paraId="484C9FAD" w14:textId="77777777" w:rsidR="000750EB" w:rsidRDefault="000750EB" w:rsidP="000750EB">
      <w:pPr>
        <w:spacing w:after="0" w:line="240" w:lineRule="auto"/>
        <w:rPr>
          <w:rStyle w:val="Heading1Char"/>
        </w:rPr>
      </w:pPr>
    </w:p>
    <w:p w14:paraId="35FFAC57" w14:textId="77777777" w:rsidR="000750EB" w:rsidRPr="000750EB" w:rsidRDefault="000750EB" w:rsidP="000750EB">
      <w:pPr>
        <w:spacing w:after="0" w:line="240" w:lineRule="auto"/>
        <w:rPr>
          <w:rFonts w:ascii="Arial" w:hAnsi="Arial" w:cs="Arial"/>
        </w:rPr>
      </w:pPr>
    </w:p>
    <w:p w14:paraId="2C835807" w14:textId="77777777" w:rsidR="000750EB" w:rsidRPr="000750EB" w:rsidRDefault="000750EB" w:rsidP="000750EB">
      <w:pPr>
        <w:spacing w:after="0" w:line="240" w:lineRule="auto"/>
        <w:rPr>
          <w:rFonts w:ascii="Arial" w:hAnsi="Arial" w:cs="Arial"/>
        </w:rPr>
      </w:pPr>
    </w:p>
    <w:p w14:paraId="45D4D6E4" w14:textId="030AE006" w:rsidR="000750EB" w:rsidRPr="000750EB" w:rsidDel="00A85638" w:rsidRDefault="002A3EDE" w:rsidP="000750EB">
      <w:pPr>
        <w:spacing w:after="0" w:line="240" w:lineRule="auto"/>
        <w:rPr>
          <w:del w:id="48" w:author="Dennis" w:date="2021-03-11T00:16:00Z"/>
          <w:rFonts w:ascii="Arial" w:hAnsi="Arial" w:cs="Arial"/>
        </w:rPr>
      </w:pPr>
      <w:del w:id="49" w:author="Dennis" w:date="2021-03-11T00:16:00Z">
        <w:r w:rsidDel="00A85638">
          <w:rPr>
            <w:rFonts w:ascii="Arial" w:hAnsi="Arial" w:cs="Arial"/>
          </w:rPr>
          <w:delText>Final Play</w:delText>
        </w:r>
      </w:del>
    </w:p>
    <w:p w14:paraId="05F33CC9" w14:textId="0F981297" w:rsidR="002A3EDE" w:rsidDel="00A85638" w:rsidRDefault="002A3EDE" w:rsidP="002A3EDE">
      <w:pPr>
        <w:pStyle w:val="NormalWeb"/>
        <w:spacing w:before="0" w:beforeAutospacing="0" w:after="0" w:afterAutospacing="0" w:line="331" w:lineRule="atLeast"/>
        <w:rPr>
          <w:del w:id="50" w:author="Dennis" w:date="2021-03-11T00:16:00Z"/>
          <w:rFonts w:ascii="Tahoma" w:hAnsi="Tahoma" w:cs="Tahoma"/>
          <w:i/>
          <w:iCs/>
          <w:color w:val="000000"/>
          <w:sz w:val="20"/>
          <w:szCs w:val="20"/>
        </w:rPr>
      </w:pPr>
      <w:del w:id="51" w:author="Dennis" w:date="2021-03-11T00:16:00Z">
        <w:r w:rsidDel="00A85638">
          <w:rPr>
            <w:rFonts w:ascii="Tahoma" w:hAnsi="Tahoma" w:cs="Tahoma"/>
            <w:color w:val="000000"/>
            <w:sz w:val="20"/>
            <w:szCs w:val="20"/>
          </w:rPr>
          <w:delText>Format:</w:delText>
        </w:r>
        <w:r w:rsidDel="00A85638">
          <w:rPr>
            <w:rFonts w:ascii="Tahoma" w:hAnsi="Tahoma" w:cs="Tahoma"/>
            <w:i/>
            <w:iCs/>
            <w:color w:val="000000"/>
            <w:sz w:val="20"/>
            <w:szCs w:val="20"/>
          </w:rPr>
          <w:delText xml:space="preserve"> 1-2-pages (not including visuals), 11-point font, 1-inch margins, 1 line space, Word format.</w:delText>
        </w:r>
      </w:del>
    </w:p>
    <w:p w14:paraId="5F6F8CF6" w14:textId="580DE453" w:rsidR="002A3EDE" w:rsidDel="00A85638" w:rsidRDefault="002A3EDE" w:rsidP="002A3EDE">
      <w:pPr>
        <w:pStyle w:val="NormalWeb"/>
        <w:spacing w:before="0" w:beforeAutospacing="0" w:after="0" w:afterAutospacing="0" w:line="331" w:lineRule="atLeast"/>
        <w:rPr>
          <w:del w:id="52" w:author="Dennis" w:date="2021-03-11T00:16:00Z"/>
          <w:rFonts w:ascii="Tahoma" w:hAnsi="Tahoma" w:cs="Tahoma"/>
          <w:color w:val="000000"/>
          <w:sz w:val="20"/>
          <w:szCs w:val="20"/>
        </w:rPr>
      </w:pPr>
    </w:p>
    <w:p w14:paraId="557F9E12" w14:textId="64341E36" w:rsidR="002A3EDE" w:rsidDel="00A85638" w:rsidRDefault="002A3EDE" w:rsidP="002A3EDE">
      <w:pPr>
        <w:pStyle w:val="Default"/>
        <w:textAlignment w:val="baseline"/>
        <w:rPr>
          <w:del w:id="53" w:author="Dennis" w:date="2021-03-11T00:16:00Z"/>
          <w:rFonts w:ascii="Tahoma" w:hAnsi="Tahoma" w:cs="Tahoma"/>
          <w:sz w:val="20"/>
          <w:szCs w:val="20"/>
        </w:rPr>
      </w:pPr>
      <w:del w:id="54" w:author="Dennis" w:date="2021-03-11T00:16:00Z">
        <w:r w:rsidDel="00A85638">
          <w:rPr>
            <w:rFonts w:ascii="Tahoma" w:hAnsi="Tahoma" w:cs="Tahoma"/>
            <w:sz w:val="22"/>
            <w:szCs w:val="22"/>
          </w:rPr>
          <w:delText xml:space="preserve">During your proposed Project Planning teams may find that their project idea and work process is not in scope of this project, whereas other teams may have multiple project/datasets that they are considering. This final project plan provides a more concrete plan of attack, following your initial investigation.  </w:delText>
        </w:r>
      </w:del>
    </w:p>
    <w:p w14:paraId="1BDFF72D" w14:textId="3E77DAE7" w:rsidR="002A3EDE" w:rsidDel="00A85638" w:rsidRDefault="002A3EDE" w:rsidP="002A3EDE">
      <w:pPr>
        <w:pStyle w:val="NormalWeb"/>
        <w:spacing w:before="0" w:beforeAutospacing="0" w:after="0" w:afterAutospacing="0" w:line="276" w:lineRule="atLeast"/>
        <w:ind w:left="1080"/>
        <w:textAlignment w:val="baseline"/>
        <w:rPr>
          <w:del w:id="55" w:author="Dennis" w:date="2021-03-11T00:16:00Z"/>
          <w:rFonts w:ascii="Tahoma" w:hAnsi="Tahoma" w:cs="Tahoma"/>
          <w:color w:val="000000"/>
          <w:sz w:val="20"/>
          <w:szCs w:val="20"/>
        </w:rPr>
      </w:pPr>
    </w:p>
    <w:p w14:paraId="7A1A3CA1" w14:textId="35F01FB5" w:rsidR="002A3EDE" w:rsidDel="00A85638" w:rsidRDefault="002A3EDE" w:rsidP="002A3EDE">
      <w:pPr>
        <w:pStyle w:val="NormalWeb"/>
        <w:spacing w:before="0" w:beforeAutospacing="0" w:after="0" w:afterAutospacing="0" w:line="276" w:lineRule="atLeast"/>
        <w:textAlignment w:val="baseline"/>
        <w:rPr>
          <w:del w:id="56" w:author="Dennis" w:date="2021-03-11T00:16:00Z"/>
          <w:rFonts w:ascii="Tahoma" w:hAnsi="Tahoma" w:cs="Tahoma"/>
          <w:color w:val="000000"/>
          <w:sz w:val="20"/>
          <w:szCs w:val="20"/>
        </w:rPr>
      </w:pPr>
      <w:del w:id="57" w:author="Dennis" w:date="2021-03-11T00:16:00Z">
        <w:r w:rsidDel="00A85638">
          <w:rPr>
            <w:rFonts w:ascii="Tahoma" w:hAnsi="Tahoma" w:cs="Tahoma"/>
            <w:color w:val="000000"/>
            <w:sz w:val="20"/>
            <w:szCs w:val="20"/>
          </w:rPr>
          <w:delText>Submission will be due online or via e-mail to the Professor. TBD</w:delText>
        </w:r>
      </w:del>
    </w:p>
    <w:p w14:paraId="5B94F109" w14:textId="6E19A9C6" w:rsidR="002A3EDE" w:rsidDel="00A85638" w:rsidRDefault="002A3EDE" w:rsidP="002A3EDE">
      <w:pPr>
        <w:pStyle w:val="NormalWeb"/>
        <w:spacing w:beforeAutospacing="0" w:afterAutospacing="0"/>
        <w:contextualSpacing/>
        <w:textAlignment w:val="baseline"/>
        <w:rPr>
          <w:del w:id="58" w:author="Dennis" w:date="2021-03-11T00:16:00Z"/>
          <w:rFonts w:ascii="Tahoma" w:hAnsi="Tahoma" w:cs="Tahoma"/>
          <w:color w:val="000000"/>
          <w:sz w:val="20"/>
          <w:szCs w:val="20"/>
        </w:rPr>
      </w:pPr>
      <w:del w:id="59" w:author="Dennis" w:date="2021-03-11T00:16:00Z">
        <w:r w:rsidDel="00A85638">
          <w:rPr>
            <w:rFonts w:ascii="Tahoma" w:hAnsi="Tahoma" w:cs="Tahoma"/>
            <w:color w:val="000000"/>
            <w:sz w:val="20"/>
            <w:szCs w:val="20"/>
          </w:rPr>
          <w:delText xml:space="preserve">A data professional will possess superior communication skills. During your career you will need to document projects and develop action plans.  This report is used as an update and to clearly outline your plan of attack. Envision you are submitting this planning document to your boss to ensure he/she is aligned on your approach. </w:delText>
        </w:r>
      </w:del>
    </w:p>
    <w:p w14:paraId="7BEFCC8B" w14:textId="69930777" w:rsidR="002A3EDE" w:rsidDel="00A85638" w:rsidRDefault="002A3EDE" w:rsidP="002A3EDE">
      <w:pPr>
        <w:pStyle w:val="NormalWeb"/>
        <w:spacing w:beforeAutospacing="0" w:afterAutospacing="0"/>
        <w:contextualSpacing/>
        <w:textAlignment w:val="baseline"/>
        <w:rPr>
          <w:del w:id="60" w:author="Dennis" w:date="2021-03-11T00:16:00Z"/>
          <w:rFonts w:ascii="Tahoma" w:hAnsi="Tahoma" w:cs="Tahoma"/>
          <w:color w:val="000000"/>
          <w:sz w:val="20"/>
          <w:szCs w:val="20"/>
        </w:rPr>
      </w:pPr>
    </w:p>
    <w:p w14:paraId="3986EE60" w14:textId="12161344" w:rsidR="002A3EDE" w:rsidDel="00A85638" w:rsidRDefault="002A3EDE" w:rsidP="002A3EDE">
      <w:pPr>
        <w:pStyle w:val="NormalWeb"/>
        <w:spacing w:beforeAutospacing="0" w:afterAutospacing="0"/>
        <w:contextualSpacing/>
        <w:textAlignment w:val="baseline"/>
        <w:rPr>
          <w:del w:id="61" w:author="Dennis" w:date="2021-03-11T00:16:00Z"/>
          <w:rFonts w:ascii="Tahoma" w:hAnsi="Tahoma" w:cs="Tahoma"/>
          <w:color w:val="000000"/>
          <w:sz w:val="20"/>
          <w:szCs w:val="20"/>
        </w:rPr>
      </w:pPr>
      <w:del w:id="62" w:author="Dennis" w:date="2021-03-11T00:16:00Z">
        <w:r w:rsidDel="00A85638">
          <w:rPr>
            <w:rFonts w:ascii="Tahoma" w:hAnsi="Tahoma" w:cs="Tahoma"/>
            <w:color w:val="000000"/>
            <w:sz w:val="20"/>
            <w:szCs w:val="20"/>
          </w:rPr>
          <w:delText xml:space="preserve">In general, you are building a data product and you will provide an overview of the overall architecture of your product and the results that you pan to get. Get creative and apply the learning for lectures, but also consider the following: </w:delText>
        </w:r>
      </w:del>
    </w:p>
    <w:p w14:paraId="0873B8B6" w14:textId="73EDC149" w:rsidR="002A3EDE" w:rsidDel="00A85638" w:rsidRDefault="002A3EDE" w:rsidP="002A3EDE">
      <w:pPr>
        <w:pStyle w:val="NormalWeb"/>
        <w:spacing w:before="0" w:beforeAutospacing="0" w:after="0" w:afterAutospacing="0"/>
        <w:contextualSpacing/>
        <w:textAlignment w:val="baseline"/>
        <w:rPr>
          <w:del w:id="63" w:author="Dennis" w:date="2021-03-11T00:16:00Z"/>
          <w:rFonts w:ascii="Tahoma" w:hAnsi="Tahoma" w:cs="Tahoma"/>
          <w:color w:val="000000"/>
          <w:sz w:val="20"/>
          <w:szCs w:val="20"/>
        </w:rPr>
      </w:pPr>
    </w:p>
    <w:p w14:paraId="5A81DDCE" w14:textId="4C24887A" w:rsidR="002A3EDE" w:rsidDel="00A85638" w:rsidRDefault="002A3EDE" w:rsidP="002A3EDE">
      <w:pPr>
        <w:pStyle w:val="Default"/>
        <w:numPr>
          <w:ilvl w:val="0"/>
          <w:numId w:val="6"/>
        </w:numPr>
        <w:rPr>
          <w:del w:id="64" w:author="Dennis" w:date="2021-03-11T00:16:00Z"/>
          <w:rFonts w:ascii="Tahoma" w:hAnsi="Tahoma" w:cs="Tahoma"/>
          <w:sz w:val="20"/>
          <w:szCs w:val="20"/>
        </w:rPr>
      </w:pPr>
      <w:del w:id="65" w:author="Dennis" w:date="2021-03-11T00:16:00Z">
        <w:r w:rsidDel="00A85638">
          <w:rPr>
            <w:rFonts w:ascii="Tahoma" w:hAnsi="Tahoma" w:cs="Tahoma"/>
            <w:sz w:val="20"/>
            <w:szCs w:val="20"/>
          </w:rPr>
          <w:delText>Describe the project significance, anticipated outcomes and any limitations. (these might change during the course of your project and if so, update in future documents)</w:delText>
        </w:r>
      </w:del>
    </w:p>
    <w:p w14:paraId="432710D0" w14:textId="0A9CA2A9" w:rsidR="002A3EDE" w:rsidDel="00A85638" w:rsidRDefault="002A3EDE" w:rsidP="002A3EDE">
      <w:pPr>
        <w:pStyle w:val="Default"/>
        <w:numPr>
          <w:ilvl w:val="0"/>
          <w:numId w:val="6"/>
        </w:numPr>
        <w:contextualSpacing/>
        <w:textAlignment w:val="baseline"/>
        <w:rPr>
          <w:del w:id="66" w:author="Dennis" w:date="2021-03-11T00:16:00Z"/>
          <w:rFonts w:ascii="Tahoma" w:hAnsi="Tahoma" w:cs="Tahoma"/>
          <w:sz w:val="20"/>
          <w:szCs w:val="20"/>
        </w:rPr>
      </w:pPr>
      <w:del w:id="67" w:author="Dennis" w:date="2021-03-11T00:16:00Z">
        <w:r w:rsidDel="00A85638">
          <w:rPr>
            <w:rFonts w:ascii="Tahoma" w:hAnsi="Tahoma" w:cs="Tahoma"/>
            <w:sz w:val="20"/>
            <w:szCs w:val="20"/>
          </w:rPr>
          <w:delText xml:space="preserve">How the proposed project fits with your program of study (what course you have taken or taking that relates to the project – techniques and applications)? How do you plan to apply these skills/tools? </w:delText>
        </w:r>
      </w:del>
    </w:p>
    <w:p w14:paraId="4CBCC165" w14:textId="753AE860" w:rsidR="002A3EDE" w:rsidDel="00A85638" w:rsidRDefault="002A3EDE" w:rsidP="002A3EDE">
      <w:pPr>
        <w:pStyle w:val="Default"/>
        <w:numPr>
          <w:ilvl w:val="0"/>
          <w:numId w:val="6"/>
        </w:numPr>
        <w:contextualSpacing/>
        <w:textAlignment w:val="baseline"/>
        <w:rPr>
          <w:del w:id="68" w:author="Dennis" w:date="2021-03-11T00:16:00Z"/>
          <w:rFonts w:ascii="Tahoma" w:eastAsiaTheme="majorEastAsia" w:hAnsi="Tahoma" w:cs="Tahoma"/>
          <w:color w:val="0B8068"/>
          <w:sz w:val="20"/>
          <w:szCs w:val="20"/>
        </w:rPr>
      </w:pPr>
      <w:del w:id="69" w:author="Dennis" w:date="2021-03-11T00:16:00Z">
        <w:r w:rsidDel="00A85638">
          <w:rPr>
            <w:rFonts w:ascii="Tahoma" w:hAnsi="Tahoma" w:cs="Tahoma"/>
            <w:sz w:val="20"/>
            <w:szCs w:val="20"/>
          </w:rPr>
          <w:delText xml:space="preserve">Timeline with tentative deliverables. </w:delText>
        </w:r>
      </w:del>
    </w:p>
    <w:p w14:paraId="005424A0" w14:textId="6FF1AFCC" w:rsidR="002A3EDE" w:rsidDel="00A85638" w:rsidRDefault="002A3EDE" w:rsidP="002A3EDE">
      <w:pPr>
        <w:pStyle w:val="NormalWeb"/>
        <w:spacing w:before="0" w:beforeAutospacing="0" w:after="0" w:afterAutospacing="0" w:line="276" w:lineRule="atLeast"/>
        <w:textAlignment w:val="baseline"/>
        <w:rPr>
          <w:del w:id="70" w:author="Dennis" w:date="2021-03-11T00:16:00Z"/>
          <w:rFonts w:ascii="Tahoma" w:hAnsi="Tahoma" w:cs="Tahoma"/>
          <w:color w:val="000000"/>
          <w:sz w:val="20"/>
          <w:szCs w:val="20"/>
        </w:rPr>
      </w:pPr>
    </w:p>
    <w:p w14:paraId="370DB4F0" w14:textId="7160A36A" w:rsidR="002A3EDE" w:rsidDel="00A85638" w:rsidRDefault="002A3EDE" w:rsidP="002A3EDE">
      <w:pPr>
        <w:pStyle w:val="NormalWeb"/>
        <w:spacing w:before="0" w:beforeAutospacing="0" w:after="0" w:afterAutospacing="0" w:line="276" w:lineRule="atLeast"/>
        <w:textAlignment w:val="baseline"/>
        <w:rPr>
          <w:del w:id="71" w:author="Dennis" w:date="2021-03-11T00:16:00Z"/>
          <w:rFonts w:ascii="Tahoma" w:hAnsi="Tahoma" w:cs="Tahoma"/>
          <w:color w:val="000000"/>
          <w:sz w:val="20"/>
          <w:szCs w:val="20"/>
        </w:rPr>
      </w:pPr>
      <w:del w:id="72" w:author="Dennis" w:date="2021-03-11T00:16:00Z">
        <w:r w:rsidDel="00A85638">
          <w:rPr>
            <w:rFonts w:ascii="Tahoma" w:hAnsi="Tahoma" w:cs="Tahoma"/>
            <w:color w:val="000000"/>
            <w:sz w:val="20"/>
            <w:szCs w:val="20"/>
          </w:rPr>
          <w:delText>Submission will be due online or via e-mail to the Professor. TBD</w:delText>
        </w:r>
      </w:del>
    </w:p>
    <w:p w14:paraId="73CAE1CF" w14:textId="77777777" w:rsidR="000750EB" w:rsidRPr="000750EB" w:rsidRDefault="000750EB" w:rsidP="000750EB">
      <w:pPr>
        <w:spacing w:after="0" w:line="240" w:lineRule="auto"/>
        <w:rPr>
          <w:rFonts w:ascii="Arial" w:hAnsi="Arial" w:cs="Arial"/>
        </w:rPr>
      </w:pPr>
    </w:p>
    <w:sectPr w:rsidR="000750EB" w:rsidRPr="000750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810E" w14:textId="77777777" w:rsidR="00B0470F" w:rsidRDefault="00B0470F" w:rsidP="00666866">
      <w:pPr>
        <w:spacing w:after="0" w:line="240" w:lineRule="auto"/>
      </w:pPr>
      <w:r>
        <w:separator/>
      </w:r>
    </w:p>
  </w:endnote>
  <w:endnote w:type="continuationSeparator" w:id="0">
    <w:p w14:paraId="2D31CC3F" w14:textId="77777777" w:rsidR="00B0470F" w:rsidRDefault="00B0470F" w:rsidP="00666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82380" w14:textId="77777777" w:rsidR="0066634E" w:rsidRDefault="00666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1C0C1" w14:textId="77777777" w:rsidR="0066634E" w:rsidRDefault="006663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EA6B7" w14:textId="77777777" w:rsidR="0066634E" w:rsidRDefault="00666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42977" w14:textId="77777777" w:rsidR="00B0470F" w:rsidRDefault="00B0470F" w:rsidP="00666866">
      <w:pPr>
        <w:spacing w:after="0" w:line="240" w:lineRule="auto"/>
      </w:pPr>
      <w:r>
        <w:separator/>
      </w:r>
    </w:p>
  </w:footnote>
  <w:footnote w:type="continuationSeparator" w:id="0">
    <w:p w14:paraId="1756147C" w14:textId="77777777" w:rsidR="00B0470F" w:rsidRDefault="00B0470F" w:rsidP="00666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0F691" w14:textId="77777777" w:rsidR="0066634E" w:rsidRDefault="00666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44311"/>
      <w:docPartObj>
        <w:docPartGallery w:val="Watermarks"/>
        <w:docPartUnique/>
      </w:docPartObj>
    </w:sdtPr>
    <w:sdtContent>
      <w:p w14:paraId="1E7250D2" w14:textId="3C1DBDE9" w:rsidR="0066634E" w:rsidRDefault="0066634E">
        <w:pPr>
          <w:pStyle w:val="Header"/>
        </w:pPr>
        <w:r>
          <w:rPr>
            <w:noProof/>
          </w:rPr>
          <w:pict w14:anchorId="0D16D8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6E813" w14:textId="77777777" w:rsidR="0066634E" w:rsidRDefault="00666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394B"/>
    <w:multiLevelType w:val="hybridMultilevel"/>
    <w:tmpl w:val="7CCC20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305209"/>
    <w:multiLevelType w:val="hybridMultilevel"/>
    <w:tmpl w:val="CAFE1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6D599B"/>
    <w:multiLevelType w:val="hybridMultilevel"/>
    <w:tmpl w:val="A2A65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0051AA"/>
    <w:multiLevelType w:val="multilevel"/>
    <w:tmpl w:val="666A6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1C6667A"/>
    <w:multiLevelType w:val="hybridMultilevel"/>
    <w:tmpl w:val="2ED87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3B21CE"/>
    <w:multiLevelType w:val="hybridMultilevel"/>
    <w:tmpl w:val="E6CA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C3369"/>
    <w:multiLevelType w:val="multilevel"/>
    <w:tmpl w:val="B1C20DD2"/>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0322F67"/>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 w15:restartNumberingAfterBreak="0">
    <w:nsid w:val="612764EC"/>
    <w:multiLevelType w:val="hybridMultilevel"/>
    <w:tmpl w:val="01A6A4B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6EC7113C"/>
    <w:multiLevelType w:val="hybridMultilevel"/>
    <w:tmpl w:val="9A482F04"/>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73E31CFC"/>
    <w:multiLevelType w:val="multilevel"/>
    <w:tmpl w:val="7A7A0DE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lvlOverride w:ilvl="0">
      <w:lvl w:ilvl="0">
        <w:start w:val="1"/>
        <w:numFmt w:val="bullet"/>
        <w:lvlText w:val=""/>
        <w:lvlJc w:val="left"/>
        <w:pPr>
          <w:tabs>
            <w:tab w:val="num" w:pos="1080"/>
          </w:tabs>
          <w:ind w:left="1080" w:hanging="360"/>
        </w:pPr>
        <w:rPr>
          <w:rFonts w:ascii="Wingdings" w:hAnsi="Wingdings" w:hint="default"/>
        </w:rPr>
      </w:lvl>
    </w:lvlOverride>
    <w:lvlOverride w:ilvl="1">
      <w:lvl w:ilvl="1">
        <w:start w:val="1"/>
        <w:numFmt w:val="bullet"/>
        <w:lvlText w:val=""/>
        <w:lvlJc w:val="left"/>
        <w:pPr>
          <w:tabs>
            <w:tab w:val="num" w:pos="1800"/>
          </w:tabs>
          <w:ind w:left="1800" w:hanging="360"/>
        </w:pPr>
        <w:rPr>
          <w:rFonts w:ascii="Wingdings" w:hAnsi="Wingdings" w:hint="default"/>
        </w:rPr>
      </w:lvl>
    </w:lvlOverride>
    <w:lvlOverride w:ilvl="2">
      <w:lvl w:ilvl="2">
        <w:start w:val="1"/>
        <w:numFmt w:val="decimal"/>
        <w:lvlText w:val="%3."/>
        <w:lvlJc w:val="left"/>
        <w:pPr>
          <w:tabs>
            <w:tab w:val="num" w:pos="2520"/>
          </w:tabs>
          <w:ind w:left="2520" w:hanging="360"/>
        </w:pPr>
      </w:lvl>
    </w:lvlOverride>
    <w:lvlOverride w:ilvl="3">
      <w:lvl w:ilvl="3">
        <w:start w:val="1"/>
        <w:numFmt w:val="decimal"/>
        <w:lvlText w:val="%4."/>
        <w:lvlJc w:val="left"/>
        <w:pPr>
          <w:tabs>
            <w:tab w:val="num" w:pos="3240"/>
          </w:tabs>
          <w:ind w:left="3240" w:hanging="360"/>
        </w:pPr>
      </w:lvl>
    </w:lvlOverride>
    <w:lvlOverride w:ilvl="4">
      <w:lvl w:ilvl="4">
        <w:start w:val="1"/>
        <w:numFmt w:val="decimal"/>
        <w:lvlText w:val="%5."/>
        <w:lvlJc w:val="left"/>
        <w:pPr>
          <w:tabs>
            <w:tab w:val="num" w:pos="3960"/>
          </w:tabs>
          <w:ind w:left="3960" w:hanging="360"/>
        </w:pPr>
      </w:lvl>
    </w:lvlOverride>
    <w:lvlOverride w:ilvl="5">
      <w:lvl w:ilvl="5">
        <w:start w:val="1"/>
        <w:numFmt w:val="decimal"/>
        <w:lvlText w:val="%6."/>
        <w:lvlJc w:val="left"/>
        <w:pPr>
          <w:tabs>
            <w:tab w:val="num" w:pos="4680"/>
          </w:tabs>
          <w:ind w:left="4680" w:hanging="360"/>
        </w:pPr>
      </w:lvl>
    </w:lvlOverride>
    <w:lvlOverride w:ilvl="6">
      <w:lvl w:ilvl="6">
        <w:start w:val="1"/>
        <w:numFmt w:val="decimal"/>
        <w:lvlText w:val="%7."/>
        <w:lvlJc w:val="left"/>
        <w:pPr>
          <w:tabs>
            <w:tab w:val="num" w:pos="5400"/>
          </w:tabs>
          <w:ind w:left="5400" w:hanging="360"/>
        </w:pPr>
      </w:lvl>
    </w:lvlOverride>
    <w:lvlOverride w:ilvl="7">
      <w:lvl w:ilvl="7">
        <w:start w:val="1"/>
        <w:numFmt w:val="decimal"/>
        <w:lvlText w:val="%8."/>
        <w:lvlJc w:val="left"/>
        <w:pPr>
          <w:tabs>
            <w:tab w:val="num" w:pos="6120"/>
          </w:tabs>
          <w:ind w:left="6120" w:hanging="360"/>
        </w:pPr>
      </w:lvl>
    </w:lvlOverride>
    <w:lvlOverride w:ilvl="8">
      <w:lvl w:ilvl="8">
        <w:start w:val="1"/>
        <w:numFmt w:val="decimal"/>
        <w:lvlText w:val="%9."/>
        <w:lvlJc w:val="left"/>
        <w:pPr>
          <w:tabs>
            <w:tab w:val="num" w:pos="6840"/>
          </w:tabs>
          <w:ind w:left="6840" w:hanging="360"/>
        </w:pPr>
      </w:lvl>
    </w:lvlOverride>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4"/>
  </w:num>
  <w:num w:numId="9">
    <w:abstractNumId w:val="8"/>
  </w:num>
  <w:num w:numId="10">
    <w:abstractNumId w:val="1"/>
  </w:num>
  <w:num w:numId="11">
    <w:abstractNumId w:val="2"/>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nis">
    <w15:presenceInfo w15:providerId="None" w15:userId="Den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55"/>
    <w:rsid w:val="000750EB"/>
    <w:rsid w:val="000C20EE"/>
    <w:rsid w:val="000E75D1"/>
    <w:rsid w:val="00132281"/>
    <w:rsid w:val="00230489"/>
    <w:rsid w:val="002310C2"/>
    <w:rsid w:val="00280465"/>
    <w:rsid w:val="002A3EDE"/>
    <w:rsid w:val="00312487"/>
    <w:rsid w:val="00335392"/>
    <w:rsid w:val="003678B3"/>
    <w:rsid w:val="003739E4"/>
    <w:rsid w:val="00384465"/>
    <w:rsid w:val="00396CC3"/>
    <w:rsid w:val="00461DCB"/>
    <w:rsid w:val="0066307B"/>
    <w:rsid w:val="0066634E"/>
    <w:rsid w:val="00666866"/>
    <w:rsid w:val="00673559"/>
    <w:rsid w:val="006D36BD"/>
    <w:rsid w:val="00704922"/>
    <w:rsid w:val="007640F6"/>
    <w:rsid w:val="007C20E3"/>
    <w:rsid w:val="009E4DEA"/>
    <w:rsid w:val="00A27455"/>
    <w:rsid w:val="00A85638"/>
    <w:rsid w:val="00AF194B"/>
    <w:rsid w:val="00B0470F"/>
    <w:rsid w:val="00BD1CAC"/>
    <w:rsid w:val="00BF3C8A"/>
    <w:rsid w:val="00BF4558"/>
    <w:rsid w:val="00C25FCE"/>
    <w:rsid w:val="00C46105"/>
    <w:rsid w:val="00D33E1D"/>
    <w:rsid w:val="00D52740"/>
    <w:rsid w:val="00E10A86"/>
    <w:rsid w:val="00ED233D"/>
    <w:rsid w:val="00F91C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2BB083"/>
  <w15:chartTrackingRefBased/>
  <w15:docId w15:val="{35F3F635-9A2B-4B84-A211-90B9577E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0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50E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750EB"/>
    <w:pPr>
      <w:spacing w:after="0" w:line="240" w:lineRule="auto"/>
    </w:pPr>
  </w:style>
  <w:style w:type="paragraph" w:styleId="TOCHeading">
    <w:name w:val="TOC Heading"/>
    <w:basedOn w:val="Heading1"/>
    <w:next w:val="Normal"/>
    <w:uiPriority w:val="39"/>
    <w:unhideWhenUsed/>
    <w:qFormat/>
    <w:rsid w:val="000750EB"/>
    <w:pPr>
      <w:outlineLvl w:val="9"/>
    </w:pPr>
    <w:rPr>
      <w:lang w:val="en-US"/>
    </w:rPr>
  </w:style>
  <w:style w:type="paragraph" w:styleId="TOC1">
    <w:name w:val="toc 1"/>
    <w:basedOn w:val="Normal"/>
    <w:next w:val="Normal"/>
    <w:autoRedefine/>
    <w:uiPriority w:val="39"/>
    <w:unhideWhenUsed/>
    <w:rsid w:val="000750EB"/>
    <w:pPr>
      <w:spacing w:after="100"/>
    </w:pPr>
  </w:style>
  <w:style w:type="character" w:styleId="Hyperlink">
    <w:name w:val="Hyperlink"/>
    <w:basedOn w:val="DefaultParagraphFont"/>
    <w:uiPriority w:val="99"/>
    <w:unhideWhenUsed/>
    <w:rsid w:val="000750EB"/>
    <w:rPr>
      <w:color w:val="0563C1" w:themeColor="hyperlink"/>
      <w:u w:val="single"/>
    </w:rPr>
  </w:style>
  <w:style w:type="paragraph" w:styleId="NormalWeb">
    <w:name w:val="Normal (Web)"/>
    <w:basedOn w:val="Normal"/>
    <w:uiPriority w:val="99"/>
    <w:semiHidden/>
    <w:unhideWhenUsed/>
    <w:rsid w:val="000750E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ibliography">
    <w:name w:val="Bibliography"/>
    <w:basedOn w:val="Normal"/>
    <w:next w:val="Normal"/>
    <w:uiPriority w:val="37"/>
    <w:unhideWhenUsed/>
    <w:rsid w:val="00673559"/>
  </w:style>
  <w:style w:type="paragraph" w:customStyle="1" w:styleId="Default">
    <w:name w:val="Default"/>
    <w:uiPriority w:val="99"/>
    <w:rsid w:val="002A3E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C20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6CC3"/>
    <w:pPr>
      <w:spacing w:after="0" w:line="240" w:lineRule="auto"/>
      <w:ind w:left="720"/>
      <w:contextualSpacing/>
    </w:pPr>
    <w:rPr>
      <w:rFonts w:ascii="Times New Roman" w:hAnsi="Times New Roman" w:cs="Times New Roman"/>
      <w:sz w:val="24"/>
      <w:szCs w:val="24"/>
      <w:lang w:val="en-US"/>
    </w:rPr>
  </w:style>
  <w:style w:type="paragraph" w:styleId="TOC2">
    <w:name w:val="toc 2"/>
    <w:basedOn w:val="Normal"/>
    <w:next w:val="Normal"/>
    <w:autoRedefine/>
    <w:uiPriority w:val="39"/>
    <w:unhideWhenUsed/>
    <w:rsid w:val="00ED233D"/>
    <w:pPr>
      <w:spacing w:after="100"/>
      <w:ind w:left="220"/>
    </w:pPr>
  </w:style>
  <w:style w:type="paragraph" w:styleId="Caption">
    <w:name w:val="caption"/>
    <w:basedOn w:val="Normal"/>
    <w:next w:val="Normal"/>
    <w:uiPriority w:val="35"/>
    <w:unhideWhenUsed/>
    <w:qFormat/>
    <w:rsid w:val="00F91C4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C49"/>
    <w:pPr>
      <w:spacing w:after="0"/>
    </w:pPr>
  </w:style>
  <w:style w:type="paragraph" w:styleId="Header">
    <w:name w:val="header"/>
    <w:basedOn w:val="Normal"/>
    <w:link w:val="HeaderChar"/>
    <w:uiPriority w:val="99"/>
    <w:unhideWhenUsed/>
    <w:rsid w:val="00666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866"/>
  </w:style>
  <w:style w:type="paragraph" w:styleId="Footer">
    <w:name w:val="footer"/>
    <w:basedOn w:val="Normal"/>
    <w:link w:val="FooterChar"/>
    <w:uiPriority w:val="99"/>
    <w:unhideWhenUsed/>
    <w:rsid w:val="00666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7427">
      <w:bodyDiv w:val="1"/>
      <w:marLeft w:val="0"/>
      <w:marRight w:val="0"/>
      <w:marTop w:val="0"/>
      <w:marBottom w:val="0"/>
      <w:divBdr>
        <w:top w:val="none" w:sz="0" w:space="0" w:color="auto"/>
        <w:left w:val="none" w:sz="0" w:space="0" w:color="auto"/>
        <w:bottom w:val="none" w:sz="0" w:space="0" w:color="auto"/>
        <w:right w:val="none" w:sz="0" w:space="0" w:color="auto"/>
      </w:divBdr>
    </w:div>
    <w:div w:id="28192841">
      <w:bodyDiv w:val="1"/>
      <w:marLeft w:val="0"/>
      <w:marRight w:val="0"/>
      <w:marTop w:val="0"/>
      <w:marBottom w:val="0"/>
      <w:divBdr>
        <w:top w:val="none" w:sz="0" w:space="0" w:color="auto"/>
        <w:left w:val="none" w:sz="0" w:space="0" w:color="auto"/>
        <w:bottom w:val="none" w:sz="0" w:space="0" w:color="auto"/>
        <w:right w:val="none" w:sz="0" w:space="0" w:color="auto"/>
      </w:divBdr>
    </w:div>
    <w:div w:id="37047084">
      <w:bodyDiv w:val="1"/>
      <w:marLeft w:val="0"/>
      <w:marRight w:val="0"/>
      <w:marTop w:val="0"/>
      <w:marBottom w:val="0"/>
      <w:divBdr>
        <w:top w:val="none" w:sz="0" w:space="0" w:color="auto"/>
        <w:left w:val="none" w:sz="0" w:space="0" w:color="auto"/>
        <w:bottom w:val="none" w:sz="0" w:space="0" w:color="auto"/>
        <w:right w:val="none" w:sz="0" w:space="0" w:color="auto"/>
      </w:divBdr>
    </w:div>
    <w:div w:id="144780856">
      <w:bodyDiv w:val="1"/>
      <w:marLeft w:val="0"/>
      <w:marRight w:val="0"/>
      <w:marTop w:val="0"/>
      <w:marBottom w:val="0"/>
      <w:divBdr>
        <w:top w:val="none" w:sz="0" w:space="0" w:color="auto"/>
        <w:left w:val="none" w:sz="0" w:space="0" w:color="auto"/>
        <w:bottom w:val="none" w:sz="0" w:space="0" w:color="auto"/>
        <w:right w:val="none" w:sz="0" w:space="0" w:color="auto"/>
      </w:divBdr>
    </w:div>
    <w:div w:id="158886949">
      <w:bodyDiv w:val="1"/>
      <w:marLeft w:val="0"/>
      <w:marRight w:val="0"/>
      <w:marTop w:val="0"/>
      <w:marBottom w:val="0"/>
      <w:divBdr>
        <w:top w:val="none" w:sz="0" w:space="0" w:color="auto"/>
        <w:left w:val="none" w:sz="0" w:space="0" w:color="auto"/>
        <w:bottom w:val="none" w:sz="0" w:space="0" w:color="auto"/>
        <w:right w:val="none" w:sz="0" w:space="0" w:color="auto"/>
      </w:divBdr>
    </w:div>
    <w:div w:id="169033313">
      <w:bodyDiv w:val="1"/>
      <w:marLeft w:val="0"/>
      <w:marRight w:val="0"/>
      <w:marTop w:val="0"/>
      <w:marBottom w:val="0"/>
      <w:divBdr>
        <w:top w:val="none" w:sz="0" w:space="0" w:color="auto"/>
        <w:left w:val="none" w:sz="0" w:space="0" w:color="auto"/>
        <w:bottom w:val="none" w:sz="0" w:space="0" w:color="auto"/>
        <w:right w:val="none" w:sz="0" w:space="0" w:color="auto"/>
      </w:divBdr>
    </w:div>
    <w:div w:id="184901537">
      <w:bodyDiv w:val="1"/>
      <w:marLeft w:val="0"/>
      <w:marRight w:val="0"/>
      <w:marTop w:val="0"/>
      <w:marBottom w:val="0"/>
      <w:divBdr>
        <w:top w:val="none" w:sz="0" w:space="0" w:color="auto"/>
        <w:left w:val="none" w:sz="0" w:space="0" w:color="auto"/>
        <w:bottom w:val="none" w:sz="0" w:space="0" w:color="auto"/>
        <w:right w:val="none" w:sz="0" w:space="0" w:color="auto"/>
      </w:divBdr>
    </w:div>
    <w:div w:id="262808109">
      <w:bodyDiv w:val="1"/>
      <w:marLeft w:val="0"/>
      <w:marRight w:val="0"/>
      <w:marTop w:val="0"/>
      <w:marBottom w:val="0"/>
      <w:divBdr>
        <w:top w:val="none" w:sz="0" w:space="0" w:color="auto"/>
        <w:left w:val="none" w:sz="0" w:space="0" w:color="auto"/>
        <w:bottom w:val="none" w:sz="0" w:space="0" w:color="auto"/>
        <w:right w:val="none" w:sz="0" w:space="0" w:color="auto"/>
      </w:divBdr>
    </w:div>
    <w:div w:id="351958131">
      <w:bodyDiv w:val="1"/>
      <w:marLeft w:val="0"/>
      <w:marRight w:val="0"/>
      <w:marTop w:val="0"/>
      <w:marBottom w:val="0"/>
      <w:divBdr>
        <w:top w:val="none" w:sz="0" w:space="0" w:color="auto"/>
        <w:left w:val="none" w:sz="0" w:space="0" w:color="auto"/>
        <w:bottom w:val="none" w:sz="0" w:space="0" w:color="auto"/>
        <w:right w:val="none" w:sz="0" w:space="0" w:color="auto"/>
      </w:divBdr>
    </w:div>
    <w:div w:id="458112615">
      <w:bodyDiv w:val="1"/>
      <w:marLeft w:val="0"/>
      <w:marRight w:val="0"/>
      <w:marTop w:val="0"/>
      <w:marBottom w:val="0"/>
      <w:divBdr>
        <w:top w:val="none" w:sz="0" w:space="0" w:color="auto"/>
        <w:left w:val="none" w:sz="0" w:space="0" w:color="auto"/>
        <w:bottom w:val="none" w:sz="0" w:space="0" w:color="auto"/>
        <w:right w:val="none" w:sz="0" w:space="0" w:color="auto"/>
      </w:divBdr>
    </w:div>
    <w:div w:id="531849457">
      <w:bodyDiv w:val="1"/>
      <w:marLeft w:val="0"/>
      <w:marRight w:val="0"/>
      <w:marTop w:val="0"/>
      <w:marBottom w:val="0"/>
      <w:divBdr>
        <w:top w:val="none" w:sz="0" w:space="0" w:color="auto"/>
        <w:left w:val="none" w:sz="0" w:space="0" w:color="auto"/>
        <w:bottom w:val="none" w:sz="0" w:space="0" w:color="auto"/>
        <w:right w:val="none" w:sz="0" w:space="0" w:color="auto"/>
      </w:divBdr>
    </w:div>
    <w:div w:id="639380476">
      <w:bodyDiv w:val="1"/>
      <w:marLeft w:val="0"/>
      <w:marRight w:val="0"/>
      <w:marTop w:val="0"/>
      <w:marBottom w:val="0"/>
      <w:divBdr>
        <w:top w:val="none" w:sz="0" w:space="0" w:color="auto"/>
        <w:left w:val="none" w:sz="0" w:space="0" w:color="auto"/>
        <w:bottom w:val="none" w:sz="0" w:space="0" w:color="auto"/>
        <w:right w:val="none" w:sz="0" w:space="0" w:color="auto"/>
      </w:divBdr>
    </w:div>
    <w:div w:id="862939588">
      <w:bodyDiv w:val="1"/>
      <w:marLeft w:val="0"/>
      <w:marRight w:val="0"/>
      <w:marTop w:val="0"/>
      <w:marBottom w:val="0"/>
      <w:divBdr>
        <w:top w:val="none" w:sz="0" w:space="0" w:color="auto"/>
        <w:left w:val="none" w:sz="0" w:space="0" w:color="auto"/>
        <w:bottom w:val="none" w:sz="0" w:space="0" w:color="auto"/>
        <w:right w:val="none" w:sz="0" w:space="0" w:color="auto"/>
      </w:divBdr>
    </w:div>
    <w:div w:id="893853073">
      <w:bodyDiv w:val="1"/>
      <w:marLeft w:val="0"/>
      <w:marRight w:val="0"/>
      <w:marTop w:val="0"/>
      <w:marBottom w:val="0"/>
      <w:divBdr>
        <w:top w:val="none" w:sz="0" w:space="0" w:color="auto"/>
        <w:left w:val="none" w:sz="0" w:space="0" w:color="auto"/>
        <w:bottom w:val="none" w:sz="0" w:space="0" w:color="auto"/>
        <w:right w:val="none" w:sz="0" w:space="0" w:color="auto"/>
      </w:divBdr>
    </w:div>
    <w:div w:id="958413828">
      <w:bodyDiv w:val="1"/>
      <w:marLeft w:val="0"/>
      <w:marRight w:val="0"/>
      <w:marTop w:val="0"/>
      <w:marBottom w:val="0"/>
      <w:divBdr>
        <w:top w:val="none" w:sz="0" w:space="0" w:color="auto"/>
        <w:left w:val="none" w:sz="0" w:space="0" w:color="auto"/>
        <w:bottom w:val="none" w:sz="0" w:space="0" w:color="auto"/>
        <w:right w:val="none" w:sz="0" w:space="0" w:color="auto"/>
      </w:divBdr>
    </w:div>
    <w:div w:id="1184780070">
      <w:bodyDiv w:val="1"/>
      <w:marLeft w:val="0"/>
      <w:marRight w:val="0"/>
      <w:marTop w:val="0"/>
      <w:marBottom w:val="0"/>
      <w:divBdr>
        <w:top w:val="none" w:sz="0" w:space="0" w:color="auto"/>
        <w:left w:val="none" w:sz="0" w:space="0" w:color="auto"/>
        <w:bottom w:val="none" w:sz="0" w:space="0" w:color="auto"/>
        <w:right w:val="none" w:sz="0" w:space="0" w:color="auto"/>
      </w:divBdr>
    </w:div>
    <w:div w:id="1318611128">
      <w:bodyDiv w:val="1"/>
      <w:marLeft w:val="0"/>
      <w:marRight w:val="0"/>
      <w:marTop w:val="0"/>
      <w:marBottom w:val="0"/>
      <w:divBdr>
        <w:top w:val="none" w:sz="0" w:space="0" w:color="auto"/>
        <w:left w:val="none" w:sz="0" w:space="0" w:color="auto"/>
        <w:bottom w:val="none" w:sz="0" w:space="0" w:color="auto"/>
        <w:right w:val="none" w:sz="0" w:space="0" w:color="auto"/>
      </w:divBdr>
    </w:div>
    <w:div w:id="1529829541">
      <w:bodyDiv w:val="1"/>
      <w:marLeft w:val="0"/>
      <w:marRight w:val="0"/>
      <w:marTop w:val="0"/>
      <w:marBottom w:val="0"/>
      <w:divBdr>
        <w:top w:val="none" w:sz="0" w:space="0" w:color="auto"/>
        <w:left w:val="none" w:sz="0" w:space="0" w:color="auto"/>
        <w:bottom w:val="none" w:sz="0" w:space="0" w:color="auto"/>
        <w:right w:val="none" w:sz="0" w:space="0" w:color="auto"/>
      </w:divBdr>
    </w:div>
    <w:div w:id="1593902564">
      <w:bodyDiv w:val="1"/>
      <w:marLeft w:val="0"/>
      <w:marRight w:val="0"/>
      <w:marTop w:val="0"/>
      <w:marBottom w:val="0"/>
      <w:divBdr>
        <w:top w:val="none" w:sz="0" w:space="0" w:color="auto"/>
        <w:left w:val="none" w:sz="0" w:space="0" w:color="auto"/>
        <w:bottom w:val="none" w:sz="0" w:space="0" w:color="auto"/>
        <w:right w:val="none" w:sz="0" w:space="0" w:color="auto"/>
      </w:divBdr>
    </w:div>
    <w:div w:id="1619334187">
      <w:bodyDiv w:val="1"/>
      <w:marLeft w:val="0"/>
      <w:marRight w:val="0"/>
      <w:marTop w:val="0"/>
      <w:marBottom w:val="0"/>
      <w:divBdr>
        <w:top w:val="none" w:sz="0" w:space="0" w:color="auto"/>
        <w:left w:val="none" w:sz="0" w:space="0" w:color="auto"/>
        <w:bottom w:val="none" w:sz="0" w:space="0" w:color="auto"/>
        <w:right w:val="none" w:sz="0" w:space="0" w:color="auto"/>
      </w:divBdr>
    </w:div>
    <w:div w:id="1623607003">
      <w:bodyDiv w:val="1"/>
      <w:marLeft w:val="0"/>
      <w:marRight w:val="0"/>
      <w:marTop w:val="0"/>
      <w:marBottom w:val="0"/>
      <w:divBdr>
        <w:top w:val="none" w:sz="0" w:space="0" w:color="auto"/>
        <w:left w:val="none" w:sz="0" w:space="0" w:color="auto"/>
        <w:bottom w:val="none" w:sz="0" w:space="0" w:color="auto"/>
        <w:right w:val="none" w:sz="0" w:space="0" w:color="auto"/>
      </w:divBdr>
    </w:div>
    <w:div w:id="1746802341">
      <w:bodyDiv w:val="1"/>
      <w:marLeft w:val="0"/>
      <w:marRight w:val="0"/>
      <w:marTop w:val="0"/>
      <w:marBottom w:val="0"/>
      <w:divBdr>
        <w:top w:val="none" w:sz="0" w:space="0" w:color="auto"/>
        <w:left w:val="none" w:sz="0" w:space="0" w:color="auto"/>
        <w:bottom w:val="none" w:sz="0" w:space="0" w:color="auto"/>
        <w:right w:val="none" w:sz="0" w:space="0" w:color="auto"/>
      </w:divBdr>
    </w:div>
    <w:div w:id="1840270524">
      <w:bodyDiv w:val="1"/>
      <w:marLeft w:val="0"/>
      <w:marRight w:val="0"/>
      <w:marTop w:val="0"/>
      <w:marBottom w:val="0"/>
      <w:divBdr>
        <w:top w:val="none" w:sz="0" w:space="0" w:color="auto"/>
        <w:left w:val="none" w:sz="0" w:space="0" w:color="auto"/>
        <w:bottom w:val="none" w:sz="0" w:space="0" w:color="auto"/>
        <w:right w:val="none" w:sz="0" w:space="0" w:color="auto"/>
      </w:divBdr>
    </w:div>
    <w:div w:id="1904681428">
      <w:bodyDiv w:val="1"/>
      <w:marLeft w:val="0"/>
      <w:marRight w:val="0"/>
      <w:marTop w:val="0"/>
      <w:marBottom w:val="0"/>
      <w:divBdr>
        <w:top w:val="none" w:sz="0" w:space="0" w:color="auto"/>
        <w:left w:val="none" w:sz="0" w:space="0" w:color="auto"/>
        <w:bottom w:val="none" w:sz="0" w:space="0" w:color="auto"/>
        <w:right w:val="none" w:sz="0" w:space="0" w:color="auto"/>
      </w:divBdr>
    </w:div>
    <w:div w:id="1960837782">
      <w:bodyDiv w:val="1"/>
      <w:marLeft w:val="0"/>
      <w:marRight w:val="0"/>
      <w:marTop w:val="0"/>
      <w:marBottom w:val="0"/>
      <w:divBdr>
        <w:top w:val="none" w:sz="0" w:space="0" w:color="auto"/>
        <w:left w:val="none" w:sz="0" w:space="0" w:color="auto"/>
        <w:bottom w:val="none" w:sz="0" w:space="0" w:color="auto"/>
        <w:right w:val="none" w:sz="0" w:space="0" w:color="auto"/>
      </w:divBdr>
    </w:div>
    <w:div w:id="2026010278">
      <w:bodyDiv w:val="1"/>
      <w:marLeft w:val="0"/>
      <w:marRight w:val="0"/>
      <w:marTop w:val="0"/>
      <w:marBottom w:val="0"/>
      <w:divBdr>
        <w:top w:val="none" w:sz="0" w:space="0" w:color="auto"/>
        <w:left w:val="none" w:sz="0" w:space="0" w:color="auto"/>
        <w:bottom w:val="none" w:sz="0" w:space="0" w:color="auto"/>
        <w:right w:val="none" w:sz="0" w:space="0" w:color="auto"/>
      </w:divBdr>
    </w:div>
    <w:div w:id="2089422259">
      <w:bodyDiv w:val="1"/>
      <w:marLeft w:val="0"/>
      <w:marRight w:val="0"/>
      <w:marTop w:val="0"/>
      <w:marBottom w:val="0"/>
      <w:divBdr>
        <w:top w:val="none" w:sz="0" w:space="0" w:color="auto"/>
        <w:left w:val="none" w:sz="0" w:space="0" w:color="auto"/>
        <w:bottom w:val="none" w:sz="0" w:space="0" w:color="auto"/>
        <w:right w:val="none" w:sz="0" w:space="0" w:color="auto"/>
      </w:divBdr>
    </w:div>
    <w:div w:id="209558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Ken19</b:Tag>
    <b:SourceType>DocumentFromInternetSite</b:SourceType>
    <b:Guid>{958616DF-6184-4BA2-8F7F-58035EC20E01}</b:Guid>
    <b:Author>
      <b:Author>
        <b:NameList>
          <b:Person>
            <b:Last>Jee</b:Last>
            <b:First>Ken</b:First>
          </b:Person>
        </b:NameList>
      </b:Author>
    </b:Author>
    <b:Title>How to Get NBA Data Using the nba_api Python Module (Beginner)</b:Title>
    <b:InternetSiteTitle>Playing Numbers</b:InternetSiteTitle>
    <b:Year>2019</b:Year>
    <b:Month>December</b:Month>
    <b:Day>22</b:Day>
    <b:URL>https://www.playingnumbers.com/2019/12/how-to-get-nba-data-using-the-nba_api-python-module-beginner/</b:URL>
    <b:RefOrder>3</b:RefOrder>
  </b:Source>
  <b:Source>
    <b:Tag>Swa20</b:Tag>
    <b:SourceType>DocumentFromInternetSite</b:SourceType>
    <b:Guid>{FCC88F22-5A0D-4828-83B5-3D4D4A270E5B}</b:Guid>
    <b:Author>
      <b:Author>
        <b:NameList>
          <b:Person>
            <b:Last>Patel</b:Last>
            <b:First>Swar</b:First>
          </b:Person>
        </b:NameList>
      </b:Author>
    </b:Author>
    <b:Title>swar / nba_api</b:Title>
    <b:InternetSiteTitle>GitHub</b:InternetSiteTitle>
    <b:Year>2020</b:Year>
    <b:Month>August</b:Month>
    <b:Day>19</b:Day>
    <b:URL>https://github.com/swar/nba_api/blob/master/docs/table_of_contents.md</b:URL>
    <b:RefOrder>1</b:RefOrder>
  </b:Source>
  <b:Source>
    <b:Tag>Spo211</b:Tag>
    <b:SourceType>InternetSite</b:SourceType>
    <b:Guid>{2C57F9B3-7332-451F-8DDF-53A327DA8408}</b:Guid>
    <b:Title>2020-21 NBA Player Contracts</b:Title>
    <b:InternetSiteTitle>Basketball Reference</b:InternetSiteTitle>
    <b:Year>2020-2021</b:Year>
    <b:URL>https://www.basketball-reference.com/contracts/players.html</b:URL>
    <b:Author>
      <b:Author>
        <b:Corporate>Sports Reference</b:Corporate>
      </b:Author>
    </b:Author>
    <b:RefOrder>4</b:RefOrder>
  </b:Source>
  <b:Source>
    <b:Tag>Spo21</b:Tag>
    <b:SourceType>InternetSite</b:SourceType>
    <b:Guid>{8CC329BB-662A-436D-B50E-A23983223F7D}</b:Guid>
    <b:Author>
      <b:Author>
        <b:Corporate>Sports Reference</b:Corporate>
      </b:Author>
    </b:Author>
    <b:Title>Basketball Reference</b:Title>
    <b:InternetSiteTitle>Basketball Reference</b:InternetSiteTitle>
    <b:Year>2020-2021</b:Year>
    <b:URL>https://www.basketball-reference.com/</b:URL>
    <b:RefOrder>5</b:RefOrder>
  </b:Source>
  <b:Source>
    <b:Tag>Hoo21</b:Tag>
    <b:SourceType>InternetSite</b:SourceType>
    <b:Guid>{68171608-CBF2-42FE-BE6A-C632D6B24891}</b:Guid>
    <b:Author>
      <b:Author>
        <b:Corporate>HoopsHype</b:Corporate>
      </b:Author>
    </b:Author>
    <b:Title>NBA Player Salaries</b:Title>
    <b:InternetSiteTitle>hoopshype.com</b:InternetSiteTitle>
    <b:Year>2020-2021</b:Year>
    <b:URL>https://hoopshype.com/salaries/players/</b:URL>
    <b:RefOrder>6</b:RefOrder>
  </b:Source>
  <b:Source>
    <b:Tag>ESP21</b:Tag>
    <b:SourceType>InternetSite</b:SourceType>
    <b:Guid>{CBCBF9B0-68CD-4BE9-895D-B4E9E2232098}</b:Guid>
    <b:Author>
      <b:Author>
        <b:Corporate>ESPN</b:Corporate>
      </b:Author>
    </b:Author>
    <b:Title>NBA Player Salaries 2020-2021</b:Title>
    <b:InternetSiteTitle>ESPN.com</b:InternetSiteTitle>
    <b:Year>2020-2021</b:Year>
    <b:URL>http://www.espn.com/nba/salaries</b:URL>
    <b:RefOrder>7</b:RefOrder>
  </b:Source>
  <b:Source>
    <b:Tag>Spo212</b:Tag>
    <b:SourceType>InternetSite</b:SourceType>
    <b:Guid>{11103415-43A4-45C6-8493-1F3B581CE76E}</b:Guid>
    <b:Author>
      <b:Author>
        <b:Corporate>SportRac</b:Corporate>
      </b:Author>
    </b:Author>
    <b:Title>Toronto Raptors 2020 Salary Cap</b:Title>
    <b:InternetSiteTitle>spotrac.com</b:InternetSiteTitle>
    <b:Year>2021</b:Year>
    <b:URL>https://www.spotrac.com/nba/toronto-raptors/cap/</b:URL>
    <b:RefOrder>8</b:RefOrder>
  </b:Source>
  <b:Source>
    <b:Tag>NBA211</b:Tag>
    <b:SourceType>InternetSite</b:SourceType>
    <b:Guid>{AC0BFEA1-F471-460B-921E-085FC0879F0A}</b:Guid>
    <b:Author>
      <b:Author>
        <b:Corporate>NBA Media Ventures, LLC.</b:Corporate>
      </b:Author>
    </b:Author>
    <b:Title>NBA Advanced Stats - Glossary</b:Title>
    <b:InternetSiteTitle>nba.com</b:InternetSiteTitle>
    <b:Year>2021</b:Year>
    <b:URL>https://www.nba.com/stats/help/glossary/</b:URL>
    <b:RefOrder>2</b:RefOrder>
  </b:Source>
  <b:Source>
    <b:Tag>NBA21</b:Tag>
    <b:SourceType>InternetSite</b:SourceType>
    <b:Guid>{96E82AFB-F62A-42EB-9BEF-3B35D5191232}</b:Guid>
    <b:Author>
      <b:Author>
        <b:Corporate>NBA Media Ventures, LLC.</b:Corporate>
      </b:Author>
    </b:Author>
    <b:Title>NBA Advanced Stats</b:Title>
    <b:InternetSiteTitle>NBA.com</b:InternetSiteTitle>
    <b:Year>2021</b:Year>
    <b:URL>https://www.nba.com/stats/</b:URL>
    <b:RefOrder>9</b:RefOrder>
  </b:Source>
  <b:Source>
    <b:Tag>Ble21</b:Tag>
    <b:SourceType>InternetSite</b:SourceType>
    <b:Guid>{D283DDEE-5B80-4111-89F2-B869A0E3C199}</b:Guid>
    <b:Author>
      <b:Author>
        <b:Corporate>Bleacher Report, Inc.</b:Corporate>
      </b:Author>
    </b:Author>
    <b:Title>Advanced NBA Stats for Dummies: How to Understand the New Hoops Math</b:Title>
    <b:InternetSiteTitle>bleacherreport.com</b:InternetSiteTitle>
    <b:Year>2021</b:Year>
    <b:URL>https://bleacherreport.com/articles/1813902-advanced-nba-stats-for-dummies-how-to-understand-the-new-hoops-math</b:URL>
    <b:RefOrder>10</b:RefOrder>
  </b:Source>
</b:Sources>
</file>

<file path=customXml/itemProps1.xml><?xml version="1.0" encoding="utf-8"?>
<ds:datastoreItem xmlns:ds="http://schemas.openxmlformats.org/officeDocument/2006/customXml" ds:itemID="{F4173598-7A90-4426-A262-B20DAC114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14</cp:revision>
  <dcterms:created xsi:type="dcterms:W3CDTF">2021-03-09T01:25:00Z</dcterms:created>
  <dcterms:modified xsi:type="dcterms:W3CDTF">2021-03-11T05:16:00Z</dcterms:modified>
</cp:coreProperties>
</file>