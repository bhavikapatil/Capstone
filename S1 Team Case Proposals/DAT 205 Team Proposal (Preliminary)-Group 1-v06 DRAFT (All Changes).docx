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Change w:id="0" w:author="Dennis" w:date="2021-03-03T22:44:00Z">
          <w:tblPr>
            <w:tblStyle w:val="TableGrid"/>
            <w:tblW w:w="5000" w:type="pct"/>
            <w:tblLook w:val="04A0" w:firstRow="1" w:lastRow="0" w:firstColumn="1" w:lastColumn="0" w:noHBand="0" w:noVBand="1"/>
          </w:tblPr>
        </w:tblPrChange>
      </w:tblPr>
      <w:tblGrid>
        <w:gridCol w:w="1837"/>
        <w:gridCol w:w="7513"/>
        <w:tblGridChange w:id="1">
          <w:tblGrid>
            <w:gridCol w:w="1837"/>
            <w:gridCol w:w="7513"/>
          </w:tblGrid>
        </w:tblGridChange>
      </w:tblGrid>
      <w:tr w:rsidR="00AA3D42" w:rsidRPr="00111713" w14:paraId="4A28F3E5" w14:textId="77777777" w:rsidTr="0064751A">
        <w:trPr>
          <w:trHeight w:val="530"/>
        </w:trPr>
        <w:tc>
          <w:tcPr>
            <w:tcW w:w="912" w:type="pct"/>
            <w:tcPrChange w:id="2" w:author="Dennis" w:date="2021-03-03T22:44:00Z">
              <w:tcPr>
                <w:tcW w:w="912" w:type="pct"/>
              </w:tcPr>
            </w:tcPrChange>
          </w:tcPr>
          <w:p w14:paraId="36196E18" w14:textId="77777777" w:rsidR="00065EFD" w:rsidRPr="00111713" w:rsidRDefault="00C24229" w:rsidP="000E69DC">
            <w:pPr>
              <w:rPr>
                <w:rFonts w:cs="Arial"/>
                <w:b/>
                <w:sz w:val="22"/>
              </w:rPr>
            </w:pPr>
            <w:r w:rsidRPr="00111713">
              <w:rPr>
                <w:rFonts w:cs="Arial"/>
                <w:b/>
                <w:sz w:val="22"/>
              </w:rPr>
              <w:t xml:space="preserve">Proposal </w:t>
            </w:r>
          </w:p>
          <w:p w14:paraId="5FA694BD" w14:textId="77777777" w:rsidR="00C24229" w:rsidRDefault="00C24229" w:rsidP="000E69DC">
            <w:pPr>
              <w:rPr>
                <w:ins w:id="3" w:author="Dennis" w:date="2021-03-03T22:44:00Z"/>
                <w:rFonts w:cs="Arial"/>
                <w:b/>
                <w:sz w:val="22"/>
              </w:rPr>
            </w:pPr>
            <w:r w:rsidRPr="00111713">
              <w:rPr>
                <w:rFonts w:cs="Arial"/>
                <w:b/>
                <w:sz w:val="22"/>
              </w:rPr>
              <w:t>Description</w:t>
            </w:r>
          </w:p>
          <w:p w14:paraId="08A169C3" w14:textId="45C98956" w:rsidR="0064751A" w:rsidRPr="00111713" w:rsidRDefault="0064751A" w:rsidP="000E69DC">
            <w:pPr>
              <w:rPr>
                <w:rFonts w:cs="Arial"/>
                <w:b/>
                <w:sz w:val="22"/>
              </w:rPr>
            </w:pPr>
          </w:p>
        </w:tc>
        <w:tc>
          <w:tcPr>
            <w:tcW w:w="4088" w:type="pct"/>
            <w:tcPrChange w:id="4" w:author="Dennis" w:date="2021-03-03T22:44:00Z">
              <w:tcPr>
                <w:tcW w:w="4088" w:type="pct"/>
              </w:tcPr>
            </w:tcPrChange>
          </w:tcPr>
          <w:p w14:paraId="3283619E" w14:textId="77777777" w:rsidR="00536675" w:rsidRDefault="00536675" w:rsidP="000E69DC">
            <w:pPr>
              <w:rPr>
                <w:ins w:id="5" w:author="Dennis" w:date="2021-03-03T22:50:00Z"/>
                <w:rFonts w:cs="Arial"/>
                <w:b/>
                <w:sz w:val="22"/>
              </w:rPr>
            </w:pPr>
            <w:ins w:id="6" w:author="Dennis" w:date="2021-03-03T22:50:00Z">
              <w:r w:rsidRPr="00536675">
                <w:rPr>
                  <w:rFonts w:cs="Arial"/>
                  <w:b/>
                  <w:sz w:val="22"/>
                </w:rPr>
                <w:t>Team Case Proposal</w:t>
              </w:r>
              <w:r w:rsidRPr="00536675" w:rsidDel="0020357B">
                <w:rPr>
                  <w:rFonts w:cs="Arial"/>
                  <w:b/>
                  <w:sz w:val="22"/>
                </w:rPr>
                <w:t xml:space="preserve"> </w:t>
              </w:r>
            </w:ins>
          </w:p>
          <w:p w14:paraId="3363058E" w14:textId="47416318" w:rsidR="00C24229" w:rsidRPr="00041157" w:rsidRDefault="00417CD2" w:rsidP="000E69DC">
            <w:pPr>
              <w:rPr>
                <w:rFonts w:cs="Arial"/>
                <w:b/>
                <w:sz w:val="22"/>
              </w:rPr>
            </w:pPr>
            <w:del w:id="7" w:author="Dennis" w:date="2021-03-03T22:28:00Z">
              <w:r w:rsidRPr="00041157" w:rsidDel="0020357B">
                <w:rPr>
                  <w:rFonts w:cs="Arial"/>
                  <w:b/>
                  <w:sz w:val="22"/>
                </w:rPr>
                <w:delText>Option 1:</w:delText>
              </w:r>
              <w:r w:rsidR="00111713" w:rsidRPr="00041157" w:rsidDel="0020357B">
                <w:rPr>
                  <w:rFonts w:cs="Arial"/>
                  <w:b/>
                  <w:sz w:val="22"/>
                </w:rPr>
                <w:delText xml:space="preserve"> </w:delText>
              </w:r>
            </w:del>
            <w:r w:rsidRPr="00041157">
              <w:rPr>
                <w:rFonts w:cs="Arial"/>
                <w:b/>
                <w:sz w:val="22"/>
              </w:rPr>
              <w:t>NBA Team Efficiency Improvements</w:t>
            </w:r>
          </w:p>
          <w:p w14:paraId="78D8D666" w14:textId="5F32CB42" w:rsidR="00417CD2" w:rsidDel="00875EB9" w:rsidRDefault="00417CD2" w:rsidP="000E69DC">
            <w:pPr>
              <w:rPr>
                <w:del w:id="8" w:author="Dennis" w:date="2021-03-03T22:17:00Z"/>
                <w:rFonts w:cs="Arial"/>
                <w:sz w:val="22"/>
              </w:rPr>
            </w:pPr>
          </w:p>
          <w:p w14:paraId="62E4B33E" w14:textId="0A08C3E4" w:rsidR="00041157" w:rsidRPr="00041157" w:rsidDel="00875EB9" w:rsidRDefault="00041157" w:rsidP="000E69DC">
            <w:pPr>
              <w:rPr>
                <w:del w:id="9" w:author="Dennis" w:date="2021-03-03T22:17:00Z"/>
                <w:rFonts w:cs="Arial"/>
                <w:b/>
                <w:sz w:val="22"/>
              </w:rPr>
            </w:pPr>
            <w:del w:id="10" w:author="Dennis" w:date="2021-03-03T22:17:00Z">
              <w:r w:rsidRPr="00041157" w:rsidDel="00875EB9">
                <w:rPr>
                  <w:rFonts w:cs="Arial"/>
                  <w:b/>
                  <w:sz w:val="22"/>
                </w:rPr>
                <w:delText>Option 2: NYC Motor Collision Reduction Analysis</w:delText>
              </w:r>
            </w:del>
          </w:p>
          <w:p w14:paraId="4B54257C" w14:textId="0D4FA905" w:rsidR="00041157" w:rsidRPr="00111713" w:rsidDel="00875EB9" w:rsidRDefault="00041157" w:rsidP="000E69DC">
            <w:pPr>
              <w:rPr>
                <w:del w:id="11" w:author="Dennis" w:date="2021-03-03T22:17:00Z"/>
                <w:rFonts w:cs="Arial"/>
                <w:sz w:val="22"/>
              </w:rPr>
            </w:pPr>
          </w:p>
          <w:p w14:paraId="31A601A3" w14:textId="3C2603AF" w:rsidR="00417CD2" w:rsidRPr="00041157" w:rsidDel="00875EB9" w:rsidRDefault="00417CD2" w:rsidP="000E69DC">
            <w:pPr>
              <w:rPr>
                <w:del w:id="12" w:author="Dennis" w:date="2021-03-03T22:17:00Z"/>
                <w:rFonts w:cs="Arial"/>
                <w:b/>
                <w:sz w:val="22"/>
              </w:rPr>
            </w:pPr>
            <w:del w:id="13" w:author="Dennis" w:date="2021-03-03T22:17:00Z">
              <w:r w:rsidRPr="00041157" w:rsidDel="00875EB9">
                <w:rPr>
                  <w:rFonts w:cs="Arial"/>
                  <w:b/>
                  <w:sz w:val="22"/>
                </w:rPr>
                <w:delText xml:space="preserve">Option </w:delText>
              </w:r>
              <w:r w:rsidR="00041157" w:rsidRPr="00041157" w:rsidDel="00875EB9">
                <w:rPr>
                  <w:rFonts w:cs="Arial"/>
                  <w:b/>
                  <w:sz w:val="22"/>
                </w:rPr>
                <w:delText>3</w:delText>
              </w:r>
              <w:r w:rsidRPr="00041157" w:rsidDel="00875EB9">
                <w:rPr>
                  <w:rFonts w:cs="Arial"/>
                  <w:b/>
                  <w:sz w:val="22"/>
                </w:rPr>
                <w:delText>:</w:delText>
              </w:r>
              <w:r w:rsidR="00111713" w:rsidRPr="00041157" w:rsidDel="00875EB9">
                <w:rPr>
                  <w:rFonts w:cs="Arial"/>
                  <w:b/>
                  <w:sz w:val="22"/>
                </w:rPr>
                <w:delText xml:space="preserve"> </w:delText>
              </w:r>
              <w:r w:rsidRPr="00041157" w:rsidDel="00875EB9">
                <w:rPr>
                  <w:rFonts w:cs="Arial"/>
                  <w:b/>
                  <w:sz w:val="22"/>
                </w:rPr>
                <w:delText>NYC Taxi Allocation Efficiencies</w:delText>
              </w:r>
            </w:del>
          </w:p>
          <w:p w14:paraId="4BEBC80E" w14:textId="19681729" w:rsidR="001B1A8B" w:rsidDel="00875EB9" w:rsidRDefault="001B1A8B" w:rsidP="000E69DC">
            <w:pPr>
              <w:rPr>
                <w:del w:id="14" w:author="Dennis" w:date="2021-03-03T22:17:00Z"/>
                <w:rFonts w:cs="Arial"/>
                <w:sz w:val="22"/>
              </w:rPr>
            </w:pPr>
          </w:p>
          <w:p w14:paraId="0EBF82DC" w14:textId="3AB264E7" w:rsidR="001B1A8B" w:rsidRPr="00041157" w:rsidDel="00875EB9" w:rsidRDefault="001B1A8B" w:rsidP="000E69DC">
            <w:pPr>
              <w:rPr>
                <w:del w:id="15" w:author="Dennis" w:date="2021-03-03T22:17:00Z"/>
                <w:rFonts w:cs="Arial"/>
                <w:b/>
                <w:sz w:val="22"/>
              </w:rPr>
            </w:pPr>
            <w:commentRangeStart w:id="16"/>
            <w:del w:id="17" w:author="Dennis" w:date="2021-03-03T22:17:00Z">
              <w:r w:rsidRPr="00041157" w:rsidDel="00875EB9">
                <w:rPr>
                  <w:rFonts w:cs="Arial"/>
                  <w:b/>
                  <w:sz w:val="22"/>
                </w:rPr>
                <w:delText xml:space="preserve">Option </w:delText>
              </w:r>
              <w:r w:rsidR="00041157" w:rsidRPr="00041157" w:rsidDel="00875EB9">
                <w:rPr>
                  <w:rFonts w:cs="Arial"/>
                  <w:b/>
                  <w:sz w:val="22"/>
                </w:rPr>
                <w:delText>4</w:delText>
              </w:r>
              <w:r w:rsidRPr="00041157" w:rsidDel="00875EB9">
                <w:rPr>
                  <w:rFonts w:cs="Arial"/>
                  <w:b/>
                  <w:sz w:val="22"/>
                </w:rPr>
                <w:delText xml:space="preserve">: NHL </w:delText>
              </w:r>
              <w:commentRangeEnd w:id="16"/>
              <w:r w:rsidRPr="00041157" w:rsidDel="00875EB9">
                <w:rPr>
                  <w:rStyle w:val="CommentReference"/>
                  <w:b/>
                </w:rPr>
                <w:commentReference w:id="16"/>
              </w:r>
            </w:del>
          </w:p>
          <w:p w14:paraId="4899AA59" w14:textId="63503000" w:rsidR="00417CD2" w:rsidRPr="00111713" w:rsidRDefault="0043187D" w:rsidP="000E69DC">
            <w:pPr>
              <w:rPr>
                <w:rFonts w:cs="Arial"/>
                <w:sz w:val="22"/>
              </w:rPr>
            </w:pPr>
            <w:del w:id="18" w:author="Dennis" w:date="2021-03-03T22:17:00Z">
              <w:r w:rsidDel="00875EB9">
                <w:fldChar w:fldCharType="begin"/>
              </w:r>
              <w:r w:rsidDel="00875EB9">
                <w:delInstrText xml:space="preserve"> HYPERLINK "https://gitlab.com/dword4/nhlapi" </w:delInstrText>
              </w:r>
              <w:r w:rsidDel="00875EB9">
                <w:fldChar w:fldCharType="separate"/>
              </w:r>
              <w:r w:rsidR="001B1A8B" w:rsidRPr="00E36092" w:rsidDel="00875EB9">
                <w:rPr>
                  <w:rStyle w:val="Hyperlink"/>
                  <w:rFonts w:cs="Arial"/>
                  <w:sz w:val="22"/>
                </w:rPr>
                <w:delText>https://gitlab.com/dword4/nhlapi</w:delText>
              </w:r>
              <w:r w:rsidDel="00875EB9">
                <w:rPr>
                  <w:rStyle w:val="Hyperlink"/>
                  <w:rFonts w:cs="Arial"/>
                  <w:sz w:val="22"/>
                </w:rPr>
                <w:fldChar w:fldCharType="end"/>
              </w:r>
            </w:del>
            <w:r w:rsidR="001B1A8B">
              <w:rPr>
                <w:rFonts w:cs="Arial"/>
                <w:sz w:val="22"/>
              </w:rPr>
              <w:t xml:space="preserve"> </w:t>
            </w:r>
          </w:p>
        </w:tc>
      </w:tr>
      <w:tr w:rsidR="00AA3D42" w:rsidRPr="00111713" w14:paraId="7270283E" w14:textId="77777777" w:rsidTr="00065EFD">
        <w:tc>
          <w:tcPr>
            <w:tcW w:w="912" w:type="pct"/>
          </w:tcPr>
          <w:p w14:paraId="202170AF" w14:textId="77777777" w:rsidR="00065EFD" w:rsidRPr="00111713" w:rsidRDefault="00C24229" w:rsidP="000E69DC">
            <w:pPr>
              <w:rPr>
                <w:rFonts w:cs="Arial"/>
                <w:b/>
                <w:sz w:val="22"/>
              </w:rPr>
            </w:pPr>
            <w:r w:rsidRPr="00111713">
              <w:rPr>
                <w:rFonts w:cs="Arial"/>
                <w:b/>
                <w:sz w:val="22"/>
              </w:rPr>
              <w:t xml:space="preserve">Proposal </w:t>
            </w:r>
          </w:p>
          <w:p w14:paraId="3DECB0E8" w14:textId="77777777" w:rsidR="00065EFD" w:rsidRPr="00111713" w:rsidRDefault="00C24229" w:rsidP="000E69DC">
            <w:pPr>
              <w:rPr>
                <w:rFonts w:cs="Arial"/>
                <w:b/>
                <w:sz w:val="22"/>
              </w:rPr>
            </w:pPr>
            <w:r w:rsidRPr="00111713">
              <w:rPr>
                <w:rFonts w:cs="Arial"/>
                <w:b/>
                <w:sz w:val="22"/>
              </w:rPr>
              <w:t xml:space="preserve">Contact </w:t>
            </w:r>
          </w:p>
          <w:p w14:paraId="3C4B8B20" w14:textId="77777777" w:rsidR="00C24229" w:rsidRPr="00111713" w:rsidRDefault="00C24229" w:rsidP="000E69DC">
            <w:pPr>
              <w:rPr>
                <w:rFonts w:cs="Arial"/>
                <w:b/>
                <w:sz w:val="22"/>
              </w:rPr>
            </w:pPr>
            <w:r w:rsidRPr="00111713">
              <w:rPr>
                <w:rFonts w:cs="Arial"/>
                <w:b/>
                <w:sz w:val="22"/>
              </w:rPr>
              <w:t>Information</w:t>
            </w:r>
          </w:p>
        </w:tc>
        <w:tc>
          <w:tcPr>
            <w:tcW w:w="4088" w:type="pct"/>
          </w:tcPr>
          <w:p w14:paraId="1734447E" w14:textId="50E2071A" w:rsidR="0064751A" w:rsidRPr="0064751A" w:rsidRDefault="0064751A" w:rsidP="00132F08">
            <w:pPr>
              <w:rPr>
                <w:ins w:id="19" w:author="Dennis" w:date="2021-03-03T22:44:00Z"/>
                <w:rFonts w:cs="Arial"/>
                <w:b/>
                <w:bCs/>
                <w:sz w:val="22"/>
                <w:rPrChange w:id="20" w:author="Dennis" w:date="2021-03-03T22:46:00Z">
                  <w:rPr>
                    <w:ins w:id="21" w:author="Dennis" w:date="2021-03-03T22:44:00Z"/>
                    <w:rFonts w:cs="Arial"/>
                    <w:sz w:val="22"/>
                  </w:rPr>
                </w:rPrChange>
              </w:rPr>
            </w:pPr>
            <w:ins w:id="22" w:author="Dennis" w:date="2021-03-03T22:44:00Z">
              <w:r w:rsidRPr="0064751A">
                <w:rPr>
                  <w:rFonts w:cs="Arial"/>
                  <w:b/>
                  <w:bCs/>
                  <w:sz w:val="22"/>
                  <w:rPrChange w:id="23" w:author="Dennis" w:date="2021-03-03T22:46:00Z">
                    <w:rPr>
                      <w:rFonts w:cs="Arial"/>
                      <w:sz w:val="22"/>
                    </w:rPr>
                  </w:rPrChange>
                </w:rPr>
                <w:t>Group 1</w:t>
              </w:r>
            </w:ins>
          </w:p>
          <w:p w14:paraId="3925121B" w14:textId="64E09801" w:rsidR="00132F08" w:rsidRPr="00111713" w:rsidRDefault="00132F08" w:rsidP="00132F08">
            <w:pPr>
              <w:rPr>
                <w:rFonts w:cs="Arial"/>
                <w:sz w:val="22"/>
              </w:rPr>
            </w:pPr>
            <w:proofErr w:type="spellStart"/>
            <w:r w:rsidRPr="00111713">
              <w:rPr>
                <w:rFonts w:cs="Arial"/>
                <w:sz w:val="22"/>
              </w:rPr>
              <w:t>Bhavika</w:t>
            </w:r>
            <w:proofErr w:type="spellEnd"/>
            <w:r w:rsidRPr="00111713">
              <w:rPr>
                <w:rFonts w:cs="Arial"/>
                <w:sz w:val="22"/>
              </w:rPr>
              <w:t xml:space="preserve"> Patil</w:t>
            </w:r>
            <w:r w:rsidRPr="00111713">
              <w:rPr>
                <w:rFonts w:cs="Arial"/>
                <w:sz w:val="22"/>
              </w:rPr>
              <w:tab/>
            </w:r>
            <w:hyperlink r:id="rId11" w:history="1">
              <w:r w:rsidR="00417CD2" w:rsidRPr="00111713">
                <w:rPr>
                  <w:rStyle w:val="Hyperlink"/>
                  <w:rFonts w:cs="Arial"/>
                  <w:sz w:val="22"/>
                </w:rPr>
                <w:t>patilb@mcmaster.ca</w:t>
              </w:r>
            </w:hyperlink>
            <w:r w:rsidR="00417CD2" w:rsidRPr="00111713">
              <w:rPr>
                <w:rFonts w:cs="Arial"/>
                <w:sz w:val="22"/>
              </w:rPr>
              <w:t xml:space="preserve"> </w:t>
            </w:r>
          </w:p>
          <w:p w14:paraId="5E347A96" w14:textId="77777777" w:rsidR="00132F08" w:rsidRPr="00111713" w:rsidRDefault="00132F08" w:rsidP="00132F08">
            <w:pPr>
              <w:rPr>
                <w:rFonts w:cs="Arial"/>
                <w:sz w:val="22"/>
              </w:rPr>
            </w:pPr>
            <w:r w:rsidRPr="00111713">
              <w:rPr>
                <w:rFonts w:cs="Arial"/>
                <w:sz w:val="22"/>
              </w:rPr>
              <w:t>Cindy Guo</w:t>
            </w:r>
            <w:r w:rsidRPr="00111713">
              <w:rPr>
                <w:rFonts w:cs="Arial"/>
                <w:sz w:val="22"/>
              </w:rPr>
              <w:tab/>
            </w:r>
            <w:hyperlink r:id="rId12" w:history="1">
              <w:r w:rsidR="00417CD2" w:rsidRPr="00111713">
                <w:rPr>
                  <w:rStyle w:val="Hyperlink"/>
                  <w:rFonts w:cs="Arial"/>
                  <w:sz w:val="22"/>
                </w:rPr>
                <w:t>guo1@mcmaster.ca</w:t>
              </w:r>
            </w:hyperlink>
            <w:r w:rsidR="00417CD2" w:rsidRPr="00111713">
              <w:rPr>
                <w:rFonts w:cs="Arial"/>
                <w:sz w:val="22"/>
              </w:rPr>
              <w:t xml:space="preserve"> </w:t>
            </w:r>
          </w:p>
          <w:p w14:paraId="0C75DE4C" w14:textId="77777777" w:rsidR="00C24229" w:rsidRDefault="00132F08" w:rsidP="00132F08">
            <w:pPr>
              <w:rPr>
                <w:ins w:id="24" w:author="Dennis" w:date="2021-03-03T22:46:00Z"/>
                <w:rFonts w:cs="Arial"/>
                <w:sz w:val="22"/>
              </w:rPr>
            </w:pPr>
            <w:r w:rsidRPr="00111713">
              <w:rPr>
                <w:rFonts w:cs="Arial"/>
                <w:sz w:val="22"/>
              </w:rPr>
              <w:t>Dennis Hung</w:t>
            </w:r>
            <w:r w:rsidRPr="00111713">
              <w:rPr>
                <w:rFonts w:cs="Arial"/>
                <w:sz w:val="22"/>
              </w:rPr>
              <w:tab/>
            </w:r>
            <w:hyperlink r:id="rId13" w:history="1">
              <w:r w:rsidR="00417CD2" w:rsidRPr="00111713">
                <w:rPr>
                  <w:rStyle w:val="Hyperlink"/>
                  <w:rFonts w:cs="Arial"/>
                  <w:sz w:val="22"/>
                </w:rPr>
                <w:t>hungd@mcmaster.ca</w:t>
              </w:r>
            </w:hyperlink>
            <w:r w:rsidR="00417CD2" w:rsidRPr="00111713">
              <w:rPr>
                <w:rFonts w:cs="Arial"/>
                <w:sz w:val="22"/>
              </w:rPr>
              <w:t xml:space="preserve"> </w:t>
            </w:r>
          </w:p>
          <w:p w14:paraId="1E4FB219" w14:textId="77658395" w:rsidR="0064751A" w:rsidRPr="00111713" w:rsidRDefault="0064751A" w:rsidP="00132F08">
            <w:pPr>
              <w:rPr>
                <w:rFonts w:cs="Arial"/>
                <w:sz w:val="22"/>
              </w:rPr>
            </w:pPr>
          </w:p>
        </w:tc>
      </w:tr>
      <w:tr w:rsidR="00AA3D42" w:rsidRPr="00111713" w14:paraId="514939CA" w14:textId="77777777" w:rsidTr="00065EFD">
        <w:tc>
          <w:tcPr>
            <w:tcW w:w="912" w:type="pct"/>
          </w:tcPr>
          <w:p w14:paraId="53C4D772" w14:textId="77777777" w:rsidR="00065EFD" w:rsidRPr="00111713" w:rsidRDefault="00C24229" w:rsidP="000E69DC">
            <w:pPr>
              <w:rPr>
                <w:rFonts w:cs="Arial"/>
                <w:b/>
                <w:sz w:val="22"/>
              </w:rPr>
            </w:pPr>
            <w:r w:rsidRPr="00111713">
              <w:rPr>
                <w:rFonts w:cs="Arial"/>
                <w:b/>
                <w:sz w:val="22"/>
              </w:rPr>
              <w:t xml:space="preserve">Proposal Date </w:t>
            </w:r>
          </w:p>
          <w:p w14:paraId="7873392E" w14:textId="77777777" w:rsidR="00C24229" w:rsidRDefault="00C24229" w:rsidP="000E69DC">
            <w:pPr>
              <w:rPr>
                <w:ins w:id="25" w:author="Dennis" w:date="2021-03-03T22:46:00Z"/>
                <w:rFonts w:cs="Arial"/>
                <w:b/>
                <w:sz w:val="22"/>
              </w:rPr>
            </w:pPr>
            <w:r w:rsidRPr="00111713">
              <w:rPr>
                <w:rFonts w:cs="Arial"/>
                <w:b/>
                <w:sz w:val="22"/>
              </w:rPr>
              <w:t>Submission</w:t>
            </w:r>
          </w:p>
          <w:p w14:paraId="418A133F" w14:textId="7E7F65D9" w:rsidR="0064751A" w:rsidRPr="00111713" w:rsidRDefault="0064751A" w:rsidP="000E69DC">
            <w:pPr>
              <w:rPr>
                <w:rFonts w:cs="Arial"/>
                <w:b/>
                <w:sz w:val="22"/>
              </w:rPr>
            </w:pPr>
          </w:p>
        </w:tc>
        <w:tc>
          <w:tcPr>
            <w:tcW w:w="4088" w:type="pct"/>
          </w:tcPr>
          <w:p w14:paraId="691121C4" w14:textId="77777777" w:rsidR="00C24229" w:rsidRPr="00111713" w:rsidRDefault="00132F08" w:rsidP="00CC719A">
            <w:pPr>
              <w:rPr>
                <w:rFonts w:cs="Arial"/>
                <w:sz w:val="22"/>
              </w:rPr>
            </w:pPr>
            <w:r w:rsidRPr="00111713">
              <w:rPr>
                <w:rFonts w:cs="Arial"/>
                <w:sz w:val="22"/>
              </w:rPr>
              <w:t>2021-0</w:t>
            </w:r>
            <w:r w:rsidR="00CC719A" w:rsidRPr="00111713">
              <w:rPr>
                <w:rFonts w:cs="Arial"/>
                <w:sz w:val="22"/>
              </w:rPr>
              <w:t>3</w:t>
            </w:r>
            <w:r w:rsidRPr="00111713">
              <w:rPr>
                <w:rFonts w:cs="Arial"/>
                <w:sz w:val="22"/>
              </w:rPr>
              <w:t>-</w:t>
            </w:r>
            <w:r w:rsidR="00CC719A" w:rsidRPr="00111713">
              <w:rPr>
                <w:rFonts w:cs="Arial"/>
                <w:sz w:val="22"/>
              </w:rPr>
              <w:t>04</w:t>
            </w:r>
          </w:p>
        </w:tc>
      </w:tr>
      <w:tr w:rsidR="00AA3D42" w:rsidRPr="00111713" w14:paraId="614DA75C" w14:textId="77777777" w:rsidTr="0064751A">
        <w:tc>
          <w:tcPr>
            <w:tcW w:w="912" w:type="pct"/>
            <w:tcPrChange w:id="26" w:author="Dennis" w:date="2021-03-03T22:45:00Z">
              <w:tcPr>
                <w:tcW w:w="912" w:type="pct"/>
              </w:tcPr>
            </w:tcPrChange>
          </w:tcPr>
          <w:p w14:paraId="013ACF35" w14:textId="77777777" w:rsidR="00C24229" w:rsidRPr="00111713" w:rsidRDefault="00B22F42" w:rsidP="00112F7B">
            <w:pPr>
              <w:rPr>
                <w:rFonts w:cs="Arial"/>
                <w:b/>
                <w:sz w:val="22"/>
              </w:rPr>
            </w:pPr>
            <w:r w:rsidRPr="00111713">
              <w:rPr>
                <w:rFonts w:cs="Arial"/>
                <w:b/>
                <w:sz w:val="22"/>
              </w:rPr>
              <w:t>Business Goal</w:t>
            </w:r>
          </w:p>
        </w:tc>
        <w:tc>
          <w:tcPr>
            <w:tcW w:w="4088" w:type="pct"/>
            <w:tcPrChange w:id="27" w:author="Dennis" w:date="2021-03-03T22:45:00Z">
              <w:tcPr>
                <w:tcW w:w="4088" w:type="pct"/>
              </w:tcPr>
            </w:tcPrChange>
          </w:tcPr>
          <w:p w14:paraId="482BC90B" w14:textId="43AFE7A1" w:rsidR="00112F7B" w:rsidRPr="00111713" w:rsidDel="0020357B" w:rsidRDefault="00112F7B" w:rsidP="00112F7B">
            <w:pPr>
              <w:pStyle w:val="NormalWeb"/>
              <w:numPr>
                <w:ilvl w:val="0"/>
                <w:numId w:val="7"/>
              </w:numPr>
              <w:spacing w:before="0" w:beforeAutospacing="0" w:after="0" w:afterAutospacing="0" w:line="276" w:lineRule="atLeast"/>
              <w:textAlignment w:val="baseline"/>
              <w:rPr>
                <w:del w:id="28" w:author="Dennis" w:date="2021-03-03T22:28:00Z"/>
                <w:rFonts w:ascii="Arial" w:hAnsi="Arial" w:cs="Arial"/>
                <w:color w:val="000000"/>
                <w:sz w:val="22"/>
                <w:szCs w:val="22"/>
              </w:rPr>
            </w:pPr>
            <w:del w:id="29" w:author="Dennis" w:date="2021-03-03T22:28:00Z">
              <w:r w:rsidRPr="00111713" w:rsidDel="0020357B">
                <w:rPr>
                  <w:rFonts w:ascii="Arial" w:hAnsi="Arial" w:cs="Arial"/>
                  <w:color w:val="000000"/>
                  <w:sz w:val="22"/>
                  <w:szCs w:val="22"/>
                </w:rPr>
                <w:delText>Brief description of the company/context</w:delText>
              </w:r>
            </w:del>
          </w:p>
          <w:p w14:paraId="52CC8BF4" w14:textId="519050A6" w:rsidR="00112F7B" w:rsidRPr="00111713" w:rsidDel="0020357B" w:rsidRDefault="00112F7B" w:rsidP="00112F7B">
            <w:pPr>
              <w:pStyle w:val="NormalWeb"/>
              <w:numPr>
                <w:ilvl w:val="0"/>
                <w:numId w:val="7"/>
              </w:numPr>
              <w:spacing w:before="0" w:beforeAutospacing="0" w:after="0" w:afterAutospacing="0" w:line="276" w:lineRule="atLeast"/>
              <w:textAlignment w:val="baseline"/>
              <w:rPr>
                <w:del w:id="30" w:author="Dennis" w:date="2021-03-03T22:28:00Z"/>
                <w:rFonts w:ascii="Arial" w:hAnsi="Arial" w:cs="Arial"/>
                <w:color w:val="000000"/>
                <w:sz w:val="22"/>
                <w:szCs w:val="22"/>
              </w:rPr>
            </w:pPr>
            <w:del w:id="31" w:author="Dennis" w:date="2021-03-03T22:28:00Z">
              <w:r w:rsidRPr="00111713" w:rsidDel="0020357B">
                <w:rPr>
                  <w:rFonts w:ascii="Arial" w:hAnsi="Arial" w:cs="Arial"/>
                  <w:color w:val="000000"/>
                  <w:sz w:val="22"/>
                  <w:szCs w:val="22"/>
                </w:rPr>
                <w:delText>Who is the stakeholder/client?</w:delText>
              </w:r>
            </w:del>
          </w:p>
          <w:p w14:paraId="0C21F698" w14:textId="1F125BF0" w:rsidR="00112F7B" w:rsidRPr="00111713" w:rsidDel="0020357B" w:rsidRDefault="00112F7B" w:rsidP="00112F7B">
            <w:pPr>
              <w:pStyle w:val="NormalWeb"/>
              <w:numPr>
                <w:ilvl w:val="0"/>
                <w:numId w:val="7"/>
              </w:numPr>
              <w:spacing w:before="0" w:beforeAutospacing="0" w:after="0" w:afterAutospacing="0" w:line="276" w:lineRule="atLeast"/>
              <w:textAlignment w:val="baseline"/>
              <w:rPr>
                <w:del w:id="32" w:author="Dennis" w:date="2021-03-03T22:28:00Z"/>
                <w:rFonts w:ascii="Arial" w:hAnsi="Arial" w:cs="Arial"/>
                <w:color w:val="000000"/>
                <w:sz w:val="22"/>
                <w:szCs w:val="22"/>
              </w:rPr>
            </w:pPr>
            <w:del w:id="33" w:author="Dennis" w:date="2021-03-03T22:28:00Z">
              <w:r w:rsidRPr="00111713" w:rsidDel="0020357B">
                <w:rPr>
                  <w:rFonts w:ascii="Arial" w:hAnsi="Arial" w:cs="Arial"/>
                  <w:color w:val="000000"/>
                  <w:sz w:val="22"/>
                  <w:szCs w:val="22"/>
                </w:rPr>
                <w:delText>A description of the business challenge/opportunity. What are the business benefits of implementing any of your proposed recommendations? What opportunity is it creating? What shortcoming does it address? Social/human/environmental implications?</w:delText>
              </w:r>
            </w:del>
          </w:p>
          <w:p w14:paraId="0DFDEEBA" w14:textId="0FBC1CFF" w:rsidR="00112F7B" w:rsidRPr="00111713" w:rsidDel="0020357B" w:rsidRDefault="00112F7B" w:rsidP="00112F7B">
            <w:pPr>
              <w:pStyle w:val="NormalWeb"/>
              <w:numPr>
                <w:ilvl w:val="0"/>
                <w:numId w:val="7"/>
              </w:numPr>
              <w:spacing w:before="0" w:beforeAutospacing="0" w:after="0" w:afterAutospacing="0" w:line="276" w:lineRule="atLeast"/>
              <w:textAlignment w:val="baseline"/>
              <w:rPr>
                <w:del w:id="34" w:author="Dennis" w:date="2021-03-03T22:28:00Z"/>
                <w:rFonts w:ascii="Arial" w:hAnsi="Arial" w:cs="Arial"/>
                <w:color w:val="000000"/>
                <w:sz w:val="22"/>
                <w:szCs w:val="22"/>
              </w:rPr>
            </w:pPr>
            <w:del w:id="35" w:author="Dennis" w:date="2021-03-03T22:28:00Z">
              <w:r w:rsidRPr="00111713" w:rsidDel="0020357B">
                <w:rPr>
                  <w:rFonts w:ascii="Arial" w:hAnsi="Arial" w:cs="Arial"/>
                  <w:color w:val="000000"/>
                  <w:sz w:val="22"/>
                  <w:szCs w:val="22"/>
                </w:rPr>
                <w:delText>What would be considered success?</w:delText>
              </w:r>
            </w:del>
          </w:p>
          <w:p w14:paraId="61BC1050" w14:textId="3EB12B64" w:rsidR="00417CD2" w:rsidRPr="00111713" w:rsidDel="0020357B" w:rsidRDefault="00417CD2" w:rsidP="00417CD2">
            <w:pPr>
              <w:pStyle w:val="NormalWeb"/>
              <w:spacing w:before="0" w:beforeAutospacing="0" w:after="0" w:afterAutospacing="0" w:line="276" w:lineRule="atLeast"/>
              <w:textAlignment w:val="baseline"/>
              <w:rPr>
                <w:del w:id="36" w:author="Dennis" w:date="2021-03-03T22:28:00Z"/>
                <w:rFonts w:ascii="Arial" w:hAnsi="Arial" w:cs="Arial"/>
                <w:color w:val="000000"/>
                <w:sz w:val="22"/>
                <w:szCs w:val="22"/>
              </w:rPr>
            </w:pPr>
          </w:p>
          <w:p w14:paraId="06CAB67E" w14:textId="735BF42A" w:rsidR="00111713" w:rsidRPr="0020357B" w:rsidDel="0020357B" w:rsidRDefault="00111713" w:rsidP="00111713">
            <w:pPr>
              <w:rPr>
                <w:del w:id="37" w:author="Dennis" w:date="2021-03-03T22:28:00Z"/>
                <w:rFonts w:cs="Arial"/>
                <w:b/>
                <w:sz w:val="22"/>
                <w:rPrChange w:id="38" w:author="Dennis" w:date="2021-03-03T22:27:00Z">
                  <w:rPr>
                    <w:del w:id="39" w:author="Dennis" w:date="2021-03-03T22:28:00Z"/>
                    <w:rFonts w:cs="Arial"/>
                    <w:b/>
                    <w:sz w:val="22"/>
                  </w:rPr>
                </w:rPrChange>
              </w:rPr>
            </w:pPr>
            <w:del w:id="40" w:author="Dennis" w:date="2021-03-03T22:28:00Z">
              <w:r w:rsidRPr="00536675" w:rsidDel="0020357B">
                <w:rPr>
                  <w:rFonts w:cs="Arial"/>
                  <w:b/>
                  <w:sz w:val="22"/>
                </w:rPr>
                <w:delText>Option 1: NBA Team Efficiency Improvements</w:delText>
              </w:r>
            </w:del>
          </w:p>
          <w:p w14:paraId="249414A8" w14:textId="7350390B"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20357B">
              <w:rPr>
                <w:rFonts w:ascii="Arial" w:hAnsi="Arial" w:cs="Arial"/>
                <w:color w:val="000000"/>
                <w:sz w:val="22"/>
                <w:szCs w:val="22"/>
                <w:rPrChange w:id="41" w:author="Dennis" w:date="2021-03-03T22:27:00Z">
                  <w:rPr>
                    <w:rFonts w:ascii="Arial" w:hAnsi="Arial" w:cs="Arial"/>
                    <w:color w:val="000000"/>
                    <w:sz w:val="22"/>
                    <w:szCs w:val="22"/>
                  </w:rPr>
                </w:rPrChange>
              </w:rPr>
              <w:t>The Toronto Raptor</w:t>
            </w:r>
            <w:r w:rsidR="00864C1E" w:rsidRPr="0020357B">
              <w:rPr>
                <w:rFonts w:ascii="Arial" w:hAnsi="Arial" w:cs="Arial"/>
                <w:color w:val="000000"/>
                <w:sz w:val="22"/>
                <w:szCs w:val="22"/>
                <w:rPrChange w:id="42" w:author="Dennis" w:date="2021-03-03T22:27:00Z">
                  <w:rPr>
                    <w:rFonts w:ascii="Arial" w:hAnsi="Arial" w:cs="Arial"/>
                    <w:color w:val="000000"/>
                    <w:sz w:val="22"/>
                    <w:szCs w:val="22"/>
                  </w:rPr>
                </w:rPrChange>
              </w:rPr>
              <w:t>s</w:t>
            </w:r>
            <w:r w:rsidRPr="0020357B">
              <w:rPr>
                <w:rFonts w:ascii="Arial" w:hAnsi="Arial" w:cs="Arial"/>
                <w:color w:val="000000"/>
                <w:sz w:val="22"/>
                <w:szCs w:val="22"/>
                <w:rPrChange w:id="43" w:author="Dennis" w:date="2021-03-03T22:27:00Z">
                  <w:rPr>
                    <w:rFonts w:ascii="Arial" w:hAnsi="Arial" w:cs="Arial"/>
                    <w:color w:val="000000"/>
                    <w:sz w:val="22"/>
                    <w:szCs w:val="22"/>
                  </w:rPr>
                </w:rPrChange>
              </w:rPr>
              <w:t xml:space="preserve"> are </w:t>
            </w:r>
            <w:r w:rsidR="00864C1E" w:rsidRPr="0020357B">
              <w:rPr>
                <w:rFonts w:ascii="Arial" w:hAnsi="Arial" w:cs="Arial"/>
                <w:color w:val="000000"/>
                <w:sz w:val="22"/>
                <w:szCs w:val="22"/>
                <w:rPrChange w:id="44" w:author="Dennis" w:date="2021-03-03T22:27:00Z">
                  <w:rPr>
                    <w:rFonts w:ascii="Arial" w:hAnsi="Arial" w:cs="Arial"/>
                    <w:color w:val="000000"/>
                    <w:sz w:val="22"/>
                    <w:szCs w:val="22"/>
                  </w:rPr>
                </w:rPrChange>
              </w:rPr>
              <w:t>a</w:t>
            </w:r>
            <w:r w:rsidR="00AF08DF" w:rsidRPr="0020357B">
              <w:rPr>
                <w:rFonts w:ascii="Arial" w:hAnsi="Arial" w:cs="Arial"/>
                <w:color w:val="000000"/>
                <w:sz w:val="22"/>
                <w:szCs w:val="22"/>
                <w:rPrChange w:id="45" w:author="Dennis" w:date="2021-03-03T22:27:00Z">
                  <w:rPr>
                    <w:rFonts w:ascii="Arial" w:hAnsi="Arial" w:cs="Arial"/>
                    <w:color w:val="000000"/>
                    <w:sz w:val="22"/>
                    <w:szCs w:val="22"/>
                  </w:rPr>
                </w:rPrChange>
              </w:rPr>
              <w:t>n</w:t>
            </w:r>
            <w:r w:rsidR="00864C1E" w:rsidRPr="0020357B">
              <w:rPr>
                <w:rFonts w:ascii="Arial" w:hAnsi="Arial" w:cs="Arial"/>
                <w:color w:val="000000"/>
                <w:sz w:val="22"/>
                <w:szCs w:val="22"/>
                <w:rPrChange w:id="46" w:author="Dennis" w:date="2021-03-03T22:27:00Z">
                  <w:rPr>
                    <w:rFonts w:ascii="Arial" w:hAnsi="Arial" w:cs="Arial"/>
                    <w:color w:val="000000"/>
                    <w:sz w:val="22"/>
                    <w:szCs w:val="22"/>
                  </w:rPr>
                </w:rPrChange>
              </w:rPr>
              <w:t xml:space="preserve"> </w:t>
            </w:r>
            <w:r w:rsidRPr="0020357B">
              <w:rPr>
                <w:rFonts w:ascii="Arial" w:hAnsi="Arial" w:cs="Arial"/>
                <w:color w:val="000000"/>
                <w:sz w:val="22"/>
                <w:szCs w:val="22"/>
                <w:rPrChange w:id="47" w:author="Dennis" w:date="2021-03-03T22:27:00Z">
                  <w:rPr>
                    <w:rFonts w:ascii="Arial" w:hAnsi="Arial" w:cs="Arial"/>
                    <w:color w:val="000000"/>
                    <w:sz w:val="22"/>
                    <w:szCs w:val="22"/>
                  </w:rPr>
                </w:rPrChange>
              </w:rPr>
              <w:t xml:space="preserve">NBA championship team </w:t>
            </w:r>
            <w:r w:rsidR="00864C1E" w:rsidRPr="0020357B">
              <w:rPr>
                <w:rFonts w:ascii="Arial" w:hAnsi="Arial" w:cs="Arial"/>
                <w:color w:val="000000"/>
                <w:sz w:val="22"/>
                <w:szCs w:val="22"/>
                <w:rPrChange w:id="48" w:author="Dennis" w:date="2021-03-03T22:27:00Z">
                  <w:rPr>
                    <w:rFonts w:ascii="Arial" w:hAnsi="Arial" w:cs="Arial"/>
                    <w:color w:val="000000"/>
                    <w:sz w:val="22"/>
                    <w:szCs w:val="22"/>
                  </w:rPr>
                </w:rPrChange>
              </w:rPr>
              <w:t xml:space="preserve">with a $2.5 billion market capitalization </w:t>
            </w:r>
            <w:r w:rsidRPr="0020357B">
              <w:rPr>
                <w:rFonts w:ascii="Arial" w:hAnsi="Arial" w:cs="Arial"/>
                <w:color w:val="000000"/>
                <w:sz w:val="22"/>
                <w:szCs w:val="22"/>
                <w:rPrChange w:id="49" w:author="Dennis" w:date="2021-03-03T22:27:00Z">
                  <w:rPr>
                    <w:rFonts w:ascii="Arial" w:hAnsi="Arial" w:cs="Arial"/>
                    <w:color w:val="000000"/>
                    <w:sz w:val="22"/>
                    <w:szCs w:val="22"/>
                  </w:rPr>
                </w:rPrChange>
              </w:rPr>
              <w:t>that is in decline after being crowned 2019 NBA champions. They were able to add key players in their run that year which allowed them to edge out critical wins in the playoffs.</w:t>
            </w:r>
            <w:r w:rsidRPr="00111713">
              <w:rPr>
                <w:rFonts w:ascii="Arial" w:hAnsi="Arial" w:cs="Arial"/>
                <w:color w:val="000000"/>
                <w:sz w:val="22"/>
                <w:szCs w:val="22"/>
              </w:rPr>
              <w:t xml:space="preserve"> </w:t>
            </w:r>
          </w:p>
          <w:p w14:paraId="11607BE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38A81C22" w14:textId="77777777" w:rsidR="00BE4866" w:rsidRDefault="00CC719A"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Being heavy i</w:t>
            </w:r>
            <w:r w:rsidR="00037A4D" w:rsidRPr="00111713">
              <w:rPr>
                <w:rFonts w:ascii="Arial" w:hAnsi="Arial" w:cs="Arial"/>
                <w:color w:val="000000"/>
                <w:sz w:val="22"/>
                <w:szCs w:val="22"/>
              </w:rPr>
              <w:t xml:space="preserve">n the data analytics department, the team’s management are </w:t>
            </w:r>
            <w:r w:rsidR="00F85926">
              <w:rPr>
                <w:rFonts w:ascii="Arial" w:hAnsi="Arial" w:cs="Arial"/>
                <w:color w:val="000000"/>
                <w:sz w:val="22"/>
                <w:szCs w:val="22"/>
              </w:rPr>
              <w:t>seeking</w:t>
            </w:r>
            <w:r w:rsidR="00037A4D" w:rsidRPr="00111713">
              <w:rPr>
                <w:rFonts w:ascii="Arial" w:hAnsi="Arial" w:cs="Arial"/>
                <w:color w:val="000000"/>
                <w:sz w:val="22"/>
                <w:szCs w:val="22"/>
              </w:rPr>
              <w:t xml:space="preserve"> fresh perspectives in order to increase their chances at another championship run but not at the cost of their future. </w:t>
            </w:r>
          </w:p>
          <w:p w14:paraId="139CF89A" w14:textId="77777777" w:rsidR="00BE4866" w:rsidRDefault="00BE4866" w:rsidP="00417CD2">
            <w:pPr>
              <w:pStyle w:val="NormalWeb"/>
              <w:spacing w:before="0" w:beforeAutospacing="0" w:after="0" w:afterAutospacing="0" w:line="276" w:lineRule="atLeast"/>
              <w:textAlignment w:val="baseline"/>
              <w:rPr>
                <w:rFonts w:ascii="Arial" w:hAnsi="Arial" w:cs="Arial"/>
                <w:color w:val="000000"/>
                <w:sz w:val="22"/>
                <w:szCs w:val="22"/>
              </w:rPr>
            </w:pPr>
          </w:p>
          <w:p w14:paraId="29C7A2B1" w14:textId="52FF9EE6" w:rsidR="00037A4D" w:rsidRPr="00111713" w:rsidRDefault="00037A4D" w:rsidP="00417CD2">
            <w:pPr>
              <w:pStyle w:val="NormalWeb"/>
              <w:spacing w:before="0" w:beforeAutospacing="0" w:after="0" w:afterAutospacing="0" w:line="276" w:lineRule="atLeast"/>
              <w:textAlignment w:val="baseline"/>
              <w:rPr>
                <w:rFonts w:ascii="Arial" w:hAnsi="Arial" w:cs="Arial"/>
                <w:color w:val="000000"/>
                <w:sz w:val="22"/>
                <w:szCs w:val="22"/>
              </w:rPr>
            </w:pPr>
            <w:del w:id="50" w:author="Dennis" w:date="2021-03-03T22:38:00Z">
              <w:r w:rsidRPr="00111713" w:rsidDel="0064751A">
                <w:rPr>
                  <w:rFonts w:ascii="Arial" w:hAnsi="Arial" w:cs="Arial"/>
                  <w:color w:val="000000"/>
                  <w:sz w:val="22"/>
                  <w:szCs w:val="22"/>
                </w:rPr>
                <w:delText>For now</w:delText>
              </w:r>
            </w:del>
            <w:ins w:id="51" w:author="Dennis" w:date="2021-03-03T22:38:00Z">
              <w:r w:rsidR="0064751A">
                <w:rPr>
                  <w:rFonts w:ascii="Arial" w:hAnsi="Arial" w:cs="Arial"/>
                  <w:color w:val="000000"/>
                  <w:sz w:val="22"/>
                  <w:szCs w:val="22"/>
                </w:rPr>
                <w:t>Currently,</w:t>
              </w:r>
            </w:ins>
            <w:r w:rsidRPr="00111713">
              <w:rPr>
                <w:rFonts w:ascii="Arial" w:hAnsi="Arial" w:cs="Arial"/>
                <w:color w:val="000000"/>
                <w:sz w:val="22"/>
                <w:szCs w:val="22"/>
              </w:rPr>
              <w:t xml:space="preserve"> the team is looking for marginal/minor improvements to the player roster</w:t>
            </w:r>
            <w:r w:rsidR="00864C1E" w:rsidRPr="00111713">
              <w:rPr>
                <w:rFonts w:ascii="Arial" w:hAnsi="Arial" w:cs="Arial"/>
                <w:color w:val="000000"/>
                <w:sz w:val="22"/>
                <w:szCs w:val="22"/>
              </w:rPr>
              <w:t xml:space="preserve"> to either maintain or improve on the number of seasonal wins</w:t>
            </w:r>
            <w:ins w:id="52" w:author="Dennis" w:date="2021-03-03T22:40:00Z">
              <w:r w:rsidR="0064751A">
                <w:rPr>
                  <w:rFonts w:ascii="Arial" w:hAnsi="Arial" w:cs="Arial"/>
                  <w:color w:val="000000"/>
                  <w:sz w:val="22"/>
                  <w:szCs w:val="22"/>
                </w:rPr>
                <w:t xml:space="preserve">. </w:t>
              </w:r>
            </w:ins>
            <w:del w:id="53" w:author="Dennis" w:date="2021-03-03T22:40:00Z">
              <w:r w:rsidR="00864C1E" w:rsidRPr="00111713" w:rsidDel="0064751A">
                <w:rPr>
                  <w:rFonts w:ascii="Arial" w:hAnsi="Arial" w:cs="Arial"/>
                  <w:color w:val="000000"/>
                  <w:sz w:val="22"/>
                  <w:szCs w:val="22"/>
                </w:rPr>
                <w:delText xml:space="preserve"> with </w:delText>
              </w:r>
            </w:del>
            <w:del w:id="54" w:author="Dennis" w:date="2021-03-03T22:41:00Z">
              <w:r w:rsidR="00864C1E" w:rsidRPr="00111713" w:rsidDel="0064751A">
                <w:rPr>
                  <w:rFonts w:ascii="Arial" w:hAnsi="Arial" w:cs="Arial"/>
                  <w:color w:val="000000"/>
                  <w:sz w:val="22"/>
                  <w:szCs w:val="22"/>
                </w:rPr>
                <w:delText>younger (and less costly) players</w:delText>
              </w:r>
            </w:del>
            <w:ins w:id="55" w:author="Dennis" w:date="2021-03-03T22:41:00Z">
              <w:r w:rsidR="0064751A">
                <w:rPr>
                  <w:rFonts w:ascii="Arial" w:hAnsi="Arial" w:cs="Arial"/>
                  <w:color w:val="000000"/>
                  <w:sz w:val="22"/>
                  <w:szCs w:val="22"/>
                </w:rPr>
                <w:t xml:space="preserve">The organization is looking to </w:t>
              </w:r>
            </w:ins>
            <w:ins w:id="56" w:author="Dennis" w:date="2021-03-03T20:48:00Z">
              <w:r w:rsidR="00AF08DF">
                <w:rPr>
                  <w:rFonts w:ascii="Arial" w:hAnsi="Arial" w:cs="Arial"/>
                  <w:color w:val="000000"/>
                  <w:sz w:val="22"/>
                  <w:szCs w:val="22"/>
                </w:rPr>
                <w:t xml:space="preserve">rebuild the core </w:t>
              </w:r>
            </w:ins>
            <w:ins w:id="57" w:author="Dennis" w:date="2021-03-03T22:41:00Z">
              <w:r w:rsidR="0064751A">
                <w:rPr>
                  <w:rFonts w:ascii="Arial" w:hAnsi="Arial" w:cs="Arial"/>
                  <w:color w:val="000000"/>
                  <w:sz w:val="22"/>
                  <w:szCs w:val="22"/>
                </w:rPr>
                <w:t xml:space="preserve">team </w:t>
              </w:r>
            </w:ins>
            <w:ins w:id="58" w:author="Dennis" w:date="2021-03-03T20:48:00Z">
              <w:r w:rsidR="00AF08DF">
                <w:rPr>
                  <w:rFonts w:ascii="Arial" w:hAnsi="Arial" w:cs="Arial"/>
                  <w:color w:val="000000"/>
                  <w:sz w:val="22"/>
                  <w:szCs w:val="22"/>
                </w:rPr>
                <w:t>players</w:t>
              </w:r>
            </w:ins>
            <w:ins w:id="59" w:author="Dennis" w:date="2021-03-03T20:49:00Z">
              <w:r w:rsidR="00AF08DF">
                <w:rPr>
                  <w:rFonts w:ascii="Arial" w:hAnsi="Arial" w:cs="Arial"/>
                  <w:color w:val="000000"/>
                  <w:sz w:val="22"/>
                  <w:szCs w:val="22"/>
                </w:rPr>
                <w:t xml:space="preserve"> and more importantly maintain</w:t>
              </w:r>
            </w:ins>
            <w:ins w:id="60" w:author="Dennis" w:date="2021-03-03T22:22:00Z">
              <w:r w:rsidR="00875EB9">
                <w:rPr>
                  <w:rFonts w:ascii="Arial" w:hAnsi="Arial" w:cs="Arial"/>
                  <w:color w:val="000000"/>
                  <w:sz w:val="22"/>
                  <w:szCs w:val="22"/>
                </w:rPr>
                <w:t xml:space="preserve"> the public’s interest</w:t>
              </w:r>
            </w:ins>
            <w:ins w:id="61" w:author="Dennis" w:date="2021-03-03T20:49:00Z">
              <w:r w:rsidR="00AF08DF">
                <w:rPr>
                  <w:rFonts w:ascii="Arial" w:hAnsi="Arial" w:cs="Arial"/>
                  <w:color w:val="000000"/>
                  <w:sz w:val="22"/>
                  <w:szCs w:val="22"/>
                </w:rPr>
                <w:t xml:space="preserve"> </w:t>
              </w:r>
            </w:ins>
            <w:ins w:id="62" w:author="Dennis" w:date="2021-03-03T20:50:00Z">
              <w:r w:rsidR="00AF08DF">
                <w:rPr>
                  <w:rFonts w:ascii="Arial" w:hAnsi="Arial" w:cs="Arial"/>
                  <w:color w:val="000000"/>
                  <w:sz w:val="22"/>
                  <w:szCs w:val="22"/>
                </w:rPr>
                <w:t xml:space="preserve">and/or improve </w:t>
              </w:r>
            </w:ins>
            <w:ins w:id="63" w:author="Dennis" w:date="2021-03-03T20:51:00Z">
              <w:r w:rsidR="00AF08DF">
                <w:rPr>
                  <w:rFonts w:ascii="Arial" w:hAnsi="Arial" w:cs="Arial"/>
                  <w:color w:val="000000"/>
                  <w:sz w:val="22"/>
                  <w:szCs w:val="22"/>
                </w:rPr>
                <w:t xml:space="preserve">the team’s </w:t>
              </w:r>
            </w:ins>
            <w:ins w:id="64" w:author="Dennis" w:date="2021-03-03T22:41:00Z">
              <w:r w:rsidR="0064751A">
                <w:rPr>
                  <w:rFonts w:ascii="Arial" w:hAnsi="Arial" w:cs="Arial"/>
                  <w:color w:val="000000"/>
                  <w:sz w:val="22"/>
                  <w:szCs w:val="22"/>
                </w:rPr>
                <w:t>performance</w:t>
              </w:r>
            </w:ins>
            <w:ins w:id="65" w:author="Dennis" w:date="2021-03-03T20:51:00Z">
              <w:r w:rsidR="00AF08DF">
                <w:rPr>
                  <w:rFonts w:ascii="Arial" w:hAnsi="Arial" w:cs="Arial"/>
                  <w:color w:val="000000"/>
                  <w:sz w:val="22"/>
                  <w:szCs w:val="22"/>
                </w:rPr>
                <w:t>.</w:t>
              </w:r>
            </w:ins>
            <w:del w:id="66" w:author="Dennis" w:date="2021-03-03T20:50:00Z">
              <w:r w:rsidRPr="00111713" w:rsidDel="00AF08DF">
                <w:rPr>
                  <w:rFonts w:ascii="Arial" w:hAnsi="Arial" w:cs="Arial"/>
                  <w:color w:val="000000"/>
                  <w:sz w:val="22"/>
                  <w:szCs w:val="22"/>
                </w:rPr>
                <w:delText>.</w:delText>
              </w:r>
            </w:del>
          </w:p>
          <w:p w14:paraId="6AB92C80" w14:textId="539BDF6A" w:rsidR="00037A4D" w:rsidDel="0020357B" w:rsidRDefault="00037A4D" w:rsidP="00417CD2">
            <w:pPr>
              <w:pStyle w:val="NormalWeb"/>
              <w:spacing w:before="0" w:beforeAutospacing="0" w:after="0" w:afterAutospacing="0" w:line="276" w:lineRule="atLeast"/>
              <w:textAlignment w:val="baseline"/>
              <w:rPr>
                <w:del w:id="67" w:author="Dennis" w:date="2021-03-03T22:34:00Z"/>
                <w:rFonts w:ascii="Arial" w:hAnsi="Arial" w:cs="Arial"/>
                <w:color w:val="000000"/>
                <w:sz w:val="22"/>
                <w:szCs w:val="22"/>
              </w:rPr>
            </w:pPr>
          </w:p>
          <w:p w14:paraId="5E9BA6E8" w14:textId="18D1DE78" w:rsidR="00041157" w:rsidRPr="00041157" w:rsidDel="00875EB9" w:rsidRDefault="00041157" w:rsidP="00041157">
            <w:pPr>
              <w:rPr>
                <w:del w:id="68" w:author="Dennis" w:date="2021-03-03T22:27:00Z"/>
                <w:rFonts w:cs="Arial"/>
                <w:b/>
                <w:sz w:val="22"/>
              </w:rPr>
            </w:pPr>
            <w:del w:id="69" w:author="Dennis" w:date="2021-03-03T22:27:00Z">
              <w:r w:rsidRPr="00041157" w:rsidDel="00875EB9">
                <w:rPr>
                  <w:rFonts w:cs="Arial"/>
                  <w:b/>
                  <w:sz w:val="22"/>
                </w:rPr>
                <w:delText>Option 2: NYC Motor Collision Reduction Analysis</w:delText>
              </w:r>
            </w:del>
          </w:p>
          <w:p w14:paraId="6D838847" w14:textId="556998F3" w:rsidR="00297F60" w:rsidDel="00875EB9" w:rsidRDefault="00B815F8" w:rsidP="00417CD2">
            <w:pPr>
              <w:pStyle w:val="NormalWeb"/>
              <w:spacing w:before="0" w:beforeAutospacing="0" w:after="0" w:afterAutospacing="0" w:line="276" w:lineRule="atLeast"/>
              <w:textAlignment w:val="baseline"/>
              <w:rPr>
                <w:del w:id="70" w:author="Dennis" w:date="2021-03-03T22:27:00Z"/>
                <w:rFonts w:ascii="Arial" w:hAnsi="Arial" w:cs="Arial"/>
                <w:color w:val="000000"/>
                <w:sz w:val="22"/>
                <w:szCs w:val="22"/>
              </w:rPr>
            </w:pPr>
            <w:del w:id="71" w:author="Dennis" w:date="2021-03-03T22:27:00Z">
              <w:r w:rsidDel="00875EB9">
                <w:rPr>
                  <w:rFonts w:ascii="Arial" w:hAnsi="Arial" w:cs="Arial"/>
                  <w:color w:val="000000"/>
                  <w:sz w:val="22"/>
                  <w:szCs w:val="22"/>
                </w:rPr>
                <w:delText xml:space="preserve">NYC is one of the </w:delText>
              </w:r>
              <w:r w:rsidR="008E5359" w:rsidDel="00875EB9">
                <w:rPr>
                  <w:rFonts w:ascii="Arial" w:hAnsi="Arial" w:cs="Arial"/>
                  <w:color w:val="000000"/>
                  <w:sz w:val="22"/>
                  <w:szCs w:val="22"/>
                </w:rPr>
                <w:delText xml:space="preserve">most populated cities in the North America. With over 8 million people working / living in the cities it is critical to ensure ground level transportation is efficient </w:delText>
              </w:r>
              <w:r w:rsidR="00297F60" w:rsidDel="00875EB9">
                <w:rPr>
                  <w:rFonts w:ascii="Arial" w:hAnsi="Arial" w:cs="Arial"/>
                  <w:color w:val="000000"/>
                  <w:sz w:val="22"/>
                  <w:szCs w:val="22"/>
                </w:rPr>
                <w:delText xml:space="preserve">and traffic can flow smoothly. </w:delText>
              </w:r>
            </w:del>
          </w:p>
          <w:p w14:paraId="048F28A0" w14:textId="4F1D7718" w:rsidR="00297F60" w:rsidDel="00875EB9" w:rsidRDefault="00297F60" w:rsidP="00417CD2">
            <w:pPr>
              <w:pStyle w:val="NormalWeb"/>
              <w:spacing w:before="0" w:beforeAutospacing="0" w:after="0" w:afterAutospacing="0" w:line="276" w:lineRule="atLeast"/>
              <w:textAlignment w:val="baseline"/>
              <w:rPr>
                <w:del w:id="72" w:author="Dennis" w:date="2021-03-03T22:27:00Z"/>
                <w:rFonts w:ascii="Arial" w:hAnsi="Arial" w:cs="Arial"/>
                <w:color w:val="000000"/>
                <w:sz w:val="22"/>
                <w:szCs w:val="22"/>
              </w:rPr>
            </w:pPr>
          </w:p>
          <w:p w14:paraId="27C5CA64" w14:textId="786CFED5" w:rsidR="00041157" w:rsidDel="00875EB9" w:rsidRDefault="00297F60" w:rsidP="00417CD2">
            <w:pPr>
              <w:pStyle w:val="NormalWeb"/>
              <w:spacing w:before="0" w:beforeAutospacing="0" w:after="0" w:afterAutospacing="0" w:line="276" w:lineRule="atLeast"/>
              <w:textAlignment w:val="baseline"/>
              <w:rPr>
                <w:del w:id="73" w:author="Dennis" w:date="2021-03-03T22:27:00Z"/>
                <w:rFonts w:ascii="Arial" w:hAnsi="Arial" w:cs="Arial"/>
                <w:color w:val="000000"/>
                <w:sz w:val="22"/>
                <w:szCs w:val="22"/>
              </w:rPr>
            </w:pPr>
            <w:del w:id="74" w:author="Dennis" w:date="2021-03-03T22:27:00Z">
              <w:r w:rsidDel="00875EB9">
                <w:rPr>
                  <w:rFonts w:ascii="Arial" w:hAnsi="Arial" w:cs="Arial"/>
                  <w:color w:val="000000"/>
                  <w:sz w:val="22"/>
                  <w:szCs w:val="22"/>
                </w:rPr>
                <w:lastRenderedPageBreak/>
                <w:delText xml:space="preserve">In Jan 2021, NYPD recorded over 7400 motor vehicle collisions where a part of the city road are obstructed slowing down or stopping traffic. </w:delText>
              </w:r>
            </w:del>
          </w:p>
          <w:p w14:paraId="3DF6026B" w14:textId="08793B7A" w:rsidR="00297F60" w:rsidDel="00875EB9" w:rsidRDefault="00297F60" w:rsidP="00417CD2">
            <w:pPr>
              <w:pStyle w:val="NormalWeb"/>
              <w:spacing w:before="0" w:beforeAutospacing="0" w:after="0" w:afterAutospacing="0" w:line="276" w:lineRule="atLeast"/>
              <w:textAlignment w:val="baseline"/>
              <w:rPr>
                <w:del w:id="75" w:author="Dennis" w:date="2021-03-03T22:27:00Z"/>
                <w:rFonts w:ascii="Arial" w:hAnsi="Arial" w:cs="Arial"/>
                <w:color w:val="000000"/>
                <w:sz w:val="22"/>
                <w:szCs w:val="22"/>
              </w:rPr>
            </w:pPr>
          </w:p>
          <w:p w14:paraId="7EDFC5CC" w14:textId="26DBD55F" w:rsidR="00297F60" w:rsidDel="00875EB9" w:rsidRDefault="00297F60" w:rsidP="00417CD2">
            <w:pPr>
              <w:pStyle w:val="NormalWeb"/>
              <w:spacing w:before="0" w:beforeAutospacing="0" w:after="0" w:afterAutospacing="0" w:line="276" w:lineRule="atLeast"/>
              <w:textAlignment w:val="baseline"/>
              <w:rPr>
                <w:del w:id="76" w:author="Dennis" w:date="2021-03-03T22:27:00Z"/>
                <w:rFonts w:ascii="Arial" w:hAnsi="Arial" w:cs="Arial"/>
                <w:color w:val="000000"/>
                <w:sz w:val="22"/>
                <w:szCs w:val="22"/>
              </w:rPr>
            </w:pPr>
            <w:del w:id="77" w:author="Dennis" w:date="2021-03-03T22:27:00Z">
              <w:r w:rsidDel="00875EB9">
                <w:rPr>
                  <w:rFonts w:ascii="Arial" w:hAnsi="Arial" w:cs="Arial"/>
                  <w:color w:val="000000"/>
                  <w:sz w:val="22"/>
                  <w:szCs w:val="22"/>
                </w:rPr>
                <w:delText xml:space="preserve">NYC and NYPD are </w:delText>
              </w:r>
            </w:del>
            <w:del w:id="78" w:author="Dennis" w:date="2021-03-03T20:57:00Z">
              <w:r w:rsidDel="001C6A07">
                <w:rPr>
                  <w:rFonts w:ascii="Arial" w:hAnsi="Arial" w:cs="Arial"/>
                  <w:color w:val="000000"/>
                  <w:sz w:val="22"/>
                  <w:szCs w:val="22"/>
                </w:rPr>
                <w:delText xml:space="preserve">seeks </w:delText>
              </w:r>
            </w:del>
            <w:del w:id="79" w:author="Dennis" w:date="2021-03-03T22:27:00Z">
              <w:r w:rsidDel="00875EB9">
                <w:rPr>
                  <w:rFonts w:ascii="Arial" w:hAnsi="Arial" w:cs="Arial"/>
                  <w:color w:val="000000"/>
                  <w:sz w:val="22"/>
                  <w:szCs w:val="22"/>
                </w:rPr>
                <w:delText xml:space="preserve">factors to reduce this collisions which would provide an overall quality of life improvement for the city’s populous. </w:delText>
              </w:r>
            </w:del>
          </w:p>
          <w:p w14:paraId="0BB5230E" w14:textId="5A9556FB" w:rsidR="00041157" w:rsidDel="00875EB9" w:rsidRDefault="00041157" w:rsidP="00417CD2">
            <w:pPr>
              <w:pStyle w:val="NormalWeb"/>
              <w:spacing w:before="0" w:beforeAutospacing="0" w:after="0" w:afterAutospacing="0" w:line="276" w:lineRule="atLeast"/>
              <w:textAlignment w:val="baseline"/>
              <w:rPr>
                <w:del w:id="80" w:author="Dennis" w:date="2021-03-03T22:27:00Z"/>
                <w:rFonts w:ascii="Arial" w:hAnsi="Arial" w:cs="Arial"/>
                <w:color w:val="000000"/>
                <w:sz w:val="22"/>
                <w:szCs w:val="22"/>
              </w:rPr>
            </w:pPr>
          </w:p>
          <w:p w14:paraId="2D582047" w14:textId="2E36C13D" w:rsidR="00041157" w:rsidRPr="00111713" w:rsidDel="00875EB9" w:rsidRDefault="00041157" w:rsidP="00417CD2">
            <w:pPr>
              <w:pStyle w:val="NormalWeb"/>
              <w:spacing w:before="0" w:beforeAutospacing="0" w:after="0" w:afterAutospacing="0" w:line="276" w:lineRule="atLeast"/>
              <w:textAlignment w:val="baseline"/>
              <w:rPr>
                <w:del w:id="81" w:author="Dennis" w:date="2021-03-03T22:27:00Z"/>
                <w:rFonts w:ascii="Arial" w:hAnsi="Arial" w:cs="Arial"/>
                <w:color w:val="000000"/>
                <w:sz w:val="22"/>
                <w:szCs w:val="22"/>
              </w:rPr>
            </w:pPr>
          </w:p>
          <w:p w14:paraId="5CED2049" w14:textId="49FCA3BE" w:rsidR="00D4608D" w:rsidRPr="00041157" w:rsidDel="00875EB9" w:rsidRDefault="00D4608D" w:rsidP="00D4608D">
            <w:pPr>
              <w:rPr>
                <w:del w:id="82" w:author="Dennis" w:date="2021-03-03T22:27:00Z"/>
                <w:rFonts w:cs="Arial"/>
                <w:b/>
                <w:sz w:val="22"/>
              </w:rPr>
            </w:pPr>
            <w:del w:id="83" w:author="Dennis" w:date="2021-03-03T22:27:00Z">
              <w:r w:rsidRPr="00041157" w:rsidDel="00875EB9">
                <w:rPr>
                  <w:rFonts w:cs="Arial"/>
                  <w:b/>
                  <w:sz w:val="22"/>
                </w:rPr>
                <w:delText xml:space="preserve">Option </w:delText>
              </w:r>
              <w:r w:rsidR="00041157" w:rsidRPr="00041157" w:rsidDel="00875EB9">
                <w:rPr>
                  <w:rFonts w:cs="Arial"/>
                  <w:b/>
                  <w:sz w:val="22"/>
                </w:rPr>
                <w:delText>3</w:delText>
              </w:r>
              <w:r w:rsidRPr="00041157" w:rsidDel="00875EB9">
                <w:rPr>
                  <w:rFonts w:cs="Arial"/>
                  <w:b/>
                  <w:sz w:val="22"/>
                </w:rPr>
                <w:delText>: NYC Taxi Allocation Efficiencies</w:delText>
              </w:r>
            </w:del>
          </w:p>
          <w:p w14:paraId="0FFC7F0B" w14:textId="536BFE3E" w:rsidR="00417CD2" w:rsidRPr="00111713" w:rsidDel="00875EB9" w:rsidRDefault="00037A4D" w:rsidP="00417CD2">
            <w:pPr>
              <w:pStyle w:val="NormalWeb"/>
              <w:spacing w:before="0" w:beforeAutospacing="0" w:after="0" w:afterAutospacing="0" w:line="276" w:lineRule="atLeast"/>
              <w:textAlignment w:val="baseline"/>
              <w:rPr>
                <w:del w:id="84" w:author="Dennis" w:date="2021-03-03T22:27:00Z"/>
                <w:rFonts w:ascii="Arial" w:hAnsi="Arial" w:cs="Arial"/>
                <w:color w:val="000000"/>
                <w:sz w:val="22"/>
                <w:szCs w:val="22"/>
              </w:rPr>
            </w:pPr>
            <w:del w:id="85" w:author="Dennis" w:date="2021-03-03T22:27:00Z">
              <w:r w:rsidRPr="00111713" w:rsidDel="00875EB9">
                <w:rPr>
                  <w:rFonts w:ascii="Arial" w:hAnsi="Arial" w:cs="Arial"/>
                  <w:color w:val="000000"/>
                  <w:sz w:val="22"/>
                  <w:szCs w:val="22"/>
                </w:rPr>
                <w:delText>The NYC Taxi &amp; Limousine Commission is one of the largest</w:delText>
              </w:r>
              <w:r w:rsidR="00D4608D" w:rsidDel="00875EB9">
                <w:rPr>
                  <w:rFonts w:ascii="Arial" w:hAnsi="Arial" w:cs="Arial"/>
                  <w:color w:val="000000"/>
                  <w:sz w:val="22"/>
                  <w:szCs w:val="22"/>
                </w:rPr>
                <w:delText xml:space="preserve"> ride services with over a million rides record during pre-COVID times. When the city returned to these ride levels the Commission will want to find way to maximize services and ridership to ensure high utilization of the service and minimize downtime for their drivers.</w:delText>
              </w:r>
            </w:del>
          </w:p>
          <w:p w14:paraId="64A27966" w14:textId="71057A18" w:rsidR="00417CD2" w:rsidRPr="00111713" w:rsidDel="00875EB9" w:rsidRDefault="00417CD2" w:rsidP="00417CD2">
            <w:pPr>
              <w:pStyle w:val="NormalWeb"/>
              <w:spacing w:before="0" w:beforeAutospacing="0" w:after="0" w:afterAutospacing="0" w:line="276" w:lineRule="atLeast"/>
              <w:textAlignment w:val="baseline"/>
              <w:rPr>
                <w:del w:id="86" w:author="Dennis" w:date="2021-03-03T22:27:00Z"/>
                <w:rFonts w:ascii="Arial" w:hAnsi="Arial" w:cs="Arial"/>
                <w:color w:val="000000"/>
                <w:sz w:val="22"/>
                <w:szCs w:val="22"/>
              </w:rPr>
            </w:pPr>
          </w:p>
          <w:p w14:paraId="481824EE" w14:textId="77777777" w:rsidR="00C24229" w:rsidRPr="00111713" w:rsidRDefault="00C24229" w:rsidP="00875EB9">
            <w:pPr>
              <w:pStyle w:val="NormalWeb"/>
              <w:spacing w:before="0" w:beforeAutospacing="0" w:after="0" w:afterAutospacing="0" w:line="276" w:lineRule="atLeast"/>
              <w:textAlignment w:val="baseline"/>
              <w:rPr>
                <w:rFonts w:cs="Arial"/>
                <w:sz w:val="22"/>
              </w:rPr>
              <w:pPrChange w:id="87" w:author="Dennis" w:date="2021-03-03T22:27:00Z">
                <w:pPr/>
              </w:pPrChange>
            </w:pPr>
          </w:p>
        </w:tc>
      </w:tr>
      <w:tr w:rsidR="00AA3D42" w:rsidRPr="00111713" w14:paraId="5E795E3B" w14:textId="77777777" w:rsidTr="00065EFD">
        <w:tc>
          <w:tcPr>
            <w:tcW w:w="912" w:type="pct"/>
          </w:tcPr>
          <w:p w14:paraId="7B1A59A6" w14:textId="77777777" w:rsidR="00112F7B" w:rsidRPr="00111713" w:rsidRDefault="00112F7B" w:rsidP="000E69DC">
            <w:pPr>
              <w:rPr>
                <w:rFonts w:cs="Arial"/>
                <w:b/>
                <w:sz w:val="22"/>
              </w:rPr>
            </w:pPr>
            <w:r w:rsidRPr="00111713">
              <w:rPr>
                <w:rFonts w:cs="Arial"/>
                <w:b/>
                <w:sz w:val="22"/>
              </w:rPr>
              <w:lastRenderedPageBreak/>
              <w:t xml:space="preserve">Analytics </w:t>
            </w:r>
          </w:p>
          <w:p w14:paraId="3CEE1E5B" w14:textId="77777777" w:rsidR="00112F7B" w:rsidRPr="00111713" w:rsidRDefault="00112F7B" w:rsidP="000E69DC">
            <w:pPr>
              <w:rPr>
                <w:rFonts w:cs="Arial"/>
                <w:b/>
                <w:sz w:val="22"/>
              </w:rPr>
            </w:pPr>
            <w:r w:rsidRPr="00111713">
              <w:rPr>
                <w:rFonts w:cs="Arial"/>
                <w:b/>
                <w:sz w:val="22"/>
              </w:rPr>
              <w:t>/</w:t>
            </w:r>
            <w:r w:rsidR="00B22F42" w:rsidRPr="00111713">
              <w:rPr>
                <w:rFonts w:cs="Arial"/>
                <w:b/>
                <w:sz w:val="22"/>
              </w:rPr>
              <w:t xml:space="preserve"> </w:t>
            </w:r>
            <w:r w:rsidRPr="00111713">
              <w:rPr>
                <w:rFonts w:cs="Arial"/>
                <w:b/>
                <w:sz w:val="22"/>
              </w:rPr>
              <w:t xml:space="preserve">Data Mining </w:t>
            </w:r>
          </w:p>
          <w:p w14:paraId="160F5603" w14:textId="77777777" w:rsidR="00C24229" w:rsidRPr="00111713" w:rsidRDefault="00112F7B" w:rsidP="000E69DC">
            <w:pPr>
              <w:rPr>
                <w:rFonts w:cs="Arial"/>
                <w:b/>
                <w:sz w:val="22"/>
              </w:rPr>
            </w:pPr>
            <w:r w:rsidRPr="00111713">
              <w:rPr>
                <w:rFonts w:cs="Arial"/>
                <w:b/>
                <w:sz w:val="22"/>
              </w:rPr>
              <w:t>Goal</w:t>
            </w:r>
          </w:p>
        </w:tc>
        <w:tc>
          <w:tcPr>
            <w:tcW w:w="4088" w:type="pct"/>
          </w:tcPr>
          <w:p w14:paraId="65637978" w14:textId="675BA764" w:rsidR="00112F7B" w:rsidRPr="00111713" w:rsidDel="0020357B" w:rsidRDefault="00112F7B" w:rsidP="00112F7B">
            <w:pPr>
              <w:pStyle w:val="NormalWeb"/>
              <w:spacing w:before="0" w:beforeAutospacing="0" w:after="0" w:afterAutospacing="0" w:line="276" w:lineRule="atLeast"/>
              <w:ind w:left="720"/>
              <w:textAlignment w:val="baseline"/>
              <w:rPr>
                <w:del w:id="88" w:author="Dennis" w:date="2021-03-03T22:33:00Z"/>
                <w:rFonts w:ascii="Arial" w:hAnsi="Arial" w:cs="Arial"/>
                <w:color w:val="000000"/>
                <w:sz w:val="22"/>
                <w:szCs w:val="22"/>
              </w:rPr>
            </w:pPr>
            <w:del w:id="89" w:author="Dennis" w:date="2021-03-03T22:33:00Z">
              <w:r w:rsidRPr="00111713" w:rsidDel="0020357B">
                <w:rPr>
                  <w:rFonts w:ascii="Arial" w:hAnsi="Arial" w:cs="Arial"/>
                  <w:color w:val="000000"/>
                  <w:sz w:val="22"/>
                  <w:szCs w:val="22"/>
                </w:rPr>
                <w:delText>A description of the analytics work and objective.</w:delText>
              </w:r>
            </w:del>
          </w:p>
          <w:p w14:paraId="3437DC44" w14:textId="017CD18E" w:rsidR="00112F7B" w:rsidRPr="00111713" w:rsidDel="0020357B" w:rsidRDefault="00112F7B" w:rsidP="00112F7B">
            <w:pPr>
              <w:pStyle w:val="NormalWeb"/>
              <w:numPr>
                <w:ilvl w:val="0"/>
                <w:numId w:val="6"/>
              </w:numPr>
              <w:spacing w:before="0" w:beforeAutospacing="0" w:after="0" w:afterAutospacing="0" w:line="276" w:lineRule="atLeast"/>
              <w:textAlignment w:val="baseline"/>
              <w:rPr>
                <w:del w:id="90" w:author="Dennis" w:date="2021-03-03T22:33:00Z"/>
                <w:rFonts w:ascii="Arial" w:hAnsi="Arial" w:cs="Arial"/>
                <w:color w:val="000000"/>
                <w:sz w:val="22"/>
                <w:szCs w:val="22"/>
              </w:rPr>
            </w:pPr>
            <w:del w:id="91" w:author="Dennis" w:date="2021-03-03T22:33:00Z">
              <w:r w:rsidRPr="00111713" w:rsidDel="0020357B">
                <w:rPr>
                  <w:rFonts w:ascii="Arial" w:hAnsi="Arial" w:cs="Arial"/>
                  <w:color w:val="000000"/>
                  <w:sz w:val="22"/>
                  <w:szCs w:val="22"/>
                </w:rPr>
                <w:delText xml:space="preserve">Is it predictive or descriptive? </w:delText>
              </w:r>
            </w:del>
          </w:p>
          <w:p w14:paraId="5E09F737" w14:textId="407B108F" w:rsidR="00112F7B" w:rsidRPr="00111713" w:rsidDel="0020357B" w:rsidRDefault="00112F7B" w:rsidP="00112F7B">
            <w:pPr>
              <w:pStyle w:val="NormalWeb"/>
              <w:numPr>
                <w:ilvl w:val="0"/>
                <w:numId w:val="6"/>
              </w:numPr>
              <w:spacing w:before="0" w:beforeAutospacing="0" w:after="0" w:afterAutospacing="0" w:line="276" w:lineRule="atLeast"/>
              <w:textAlignment w:val="baseline"/>
              <w:rPr>
                <w:del w:id="92" w:author="Dennis" w:date="2021-03-03T22:33:00Z"/>
                <w:rFonts w:ascii="Arial" w:hAnsi="Arial" w:cs="Arial"/>
                <w:color w:val="000000"/>
                <w:sz w:val="22"/>
                <w:szCs w:val="22"/>
              </w:rPr>
            </w:pPr>
            <w:del w:id="93" w:author="Dennis" w:date="2021-03-03T22:33:00Z">
              <w:r w:rsidRPr="00111713" w:rsidDel="0020357B">
                <w:rPr>
                  <w:rFonts w:ascii="Arial" w:hAnsi="Arial" w:cs="Arial"/>
                  <w:color w:val="000000"/>
                  <w:sz w:val="22"/>
                  <w:szCs w:val="22"/>
                </w:rPr>
                <w:delText>Is it retrospective or forward-looking?</w:delText>
              </w:r>
            </w:del>
          </w:p>
          <w:p w14:paraId="3F5DE301" w14:textId="75892555" w:rsidR="00112F7B" w:rsidRPr="00111713" w:rsidDel="0020357B" w:rsidRDefault="00112F7B" w:rsidP="00112F7B">
            <w:pPr>
              <w:pStyle w:val="NormalWeb"/>
              <w:numPr>
                <w:ilvl w:val="0"/>
                <w:numId w:val="6"/>
              </w:numPr>
              <w:spacing w:before="0" w:beforeAutospacing="0" w:after="0" w:afterAutospacing="0" w:line="276" w:lineRule="atLeast"/>
              <w:textAlignment w:val="baseline"/>
              <w:rPr>
                <w:del w:id="94" w:author="Dennis" w:date="2021-03-03T22:33:00Z"/>
                <w:rFonts w:ascii="Arial" w:hAnsi="Arial" w:cs="Arial"/>
                <w:color w:val="000000"/>
                <w:sz w:val="22"/>
                <w:szCs w:val="22"/>
              </w:rPr>
            </w:pPr>
            <w:del w:id="95" w:author="Dennis" w:date="2021-03-03T22:33:00Z">
              <w:r w:rsidRPr="00111713" w:rsidDel="0020357B">
                <w:rPr>
                  <w:rFonts w:ascii="Arial" w:hAnsi="Arial" w:cs="Arial"/>
                  <w:color w:val="000000"/>
                  <w:sz w:val="22"/>
                  <w:szCs w:val="22"/>
                </w:rPr>
                <w:delText>What is the main outcome variable(s)?</w:delText>
              </w:r>
            </w:del>
          </w:p>
          <w:p w14:paraId="0FDA7808" w14:textId="296A1535" w:rsidR="00C24229" w:rsidRPr="00111713" w:rsidDel="0020357B" w:rsidRDefault="00C24229" w:rsidP="000E69DC">
            <w:pPr>
              <w:rPr>
                <w:del w:id="96" w:author="Dennis" w:date="2021-03-03T22:33:00Z"/>
                <w:rFonts w:cs="Arial"/>
                <w:sz w:val="22"/>
              </w:rPr>
            </w:pPr>
          </w:p>
          <w:p w14:paraId="4B3B7624" w14:textId="65BC584F" w:rsidR="00417CD2" w:rsidRPr="00111713" w:rsidDel="0020357B" w:rsidRDefault="00417CD2" w:rsidP="000E69DC">
            <w:pPr>
              <w:rPr>
                <w:del w:id="97" w:author="Dennis" w:date="2021-03-03T22:33:00Z"/>
                <w:rFonts w:cs="Arial"/>
                <w:sz w:val="22"/>
              </w:rPr>
            </w:pPr>
          </w:p>
          <w:p w14:paraId="43301580" w14:textId="5863628A" w:rsidR="00111713" w:rsidRPr="00041157" w:rsidDel="0020357B" w:rsidRDefault="00111713" w:rsidP="00111713">
            <w:pPr>
              <w:rPr>
                <w:del w:id="98" w:author="Dennis" w:date="2021-03-03T22:33:00Z"/>
                <w:rFonts w:cs="Arial"/>
                <w:b/>
                <w:sz w:val="22"/>
              </w:rPr>
            </w:pPr>
            <w:del w:id="99" w:author="Dennis" w:date="2021-03-03T22:33:00Z">
              <w:r w:rsidRPr="00041157" w:rsidDel="0020357B">
                <w:rPr>
                  <w:rFonts w:cs="Arial"/>
                  <w:b/>
                  <w:sz w:val="22"/>
                </w:rPr>
                <w:delText>Option 1: NBA Team Efficiency Improvements</w:delText>
              </w:r>
            </w:del>
          </w:p>
          <w:p w14:paraId="26B5A1D9" w14:textId="56DDF0C6" w:rsidR="00417CD2" w:rsidRPr="00111713" w:rsidRDefault="00D4608D" w:rsidP="00417CD2">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To fulfill the requirements outlined by management</w:t>
            </w:r>
            <w:ins w:id="100" w:author="Dennis" w:date="2021-03-03T22:37:00Z">
              <w:r w:rsidR="0020357B">
                <w:rPr>
                  <w:rFonts w:ascii="Arial" w:hAnsi="Arial" w:cs="Arial"/>
                  <w:color w:val="000000"/>
                  <w:sz w:val="22"/>
                  <w:szCs w:val="22"/>
                </w:rPr>
                <w:t>,</w:t>
              </w:r>
            </w:ins>
            <w:r w:rsidRPr="00111713">
              <w:rPr>
                <w:rFonts w:ascii="Arial" w:hAnsi="Arial" w:cs="Arial"/>
                <w:color w:val="000000"/>
                <w:sz w:val="22"/>
                <w:szCs w:val="22"/>
              </w:rPr>
              <w:t xml:space="preserve"> we are looking to determine </w:t>
            </w:r>
            <w:r>
              <w:rPr>
                <w:rFonts w:ascii="Arial" w:hAnsi="Arial" w:cs="Arial"/>
                <w:color w:val="000000"/>
                <w:sz w:val="22"/>
                <w:szCs w:val="22"/>
              </w:rPr>
              <w:t>w</w:t>
            </w:r>
            <w:r w:rsidR="00864C1E" w:rsidRPr="00111713">
              <w:rPr>
                <w:rFonts w:ascii="Arial" w:hAnsi="Arial" w:cs="Arial"/>
                <w:color w:val="000000"/>
                <w:sz w:val="22"/>
                <w:szCs w:val="22"/>
              </w:rPr>
              <w:t>hat features affect team wins/losses and how this can be improved/reduced</w:t>
            </w:r>
            <w:ins w:id="101" w:author="Dennis" w:date="2021-03-03T20:58:00Z">
              <w:r w:rsidR="001C6A07">
                <w:rPr>
                  <w:rFonts w:ascii="Arial" w:hAnsi="Arial" w:cs="Arial"/>
                  <w:color w:val="000000"/>
                  <w:sz w:val="22"/>
                  <w:szCs w:val="22"/>
                </w:rPr>
                <w:t xml:space="preserve"> </w:t>
              </w:r>
            </w:ins>
            <w:ins w:id="102" w:author="Dennis" w:date="2021-03-03T20:59:00Z">
              <w:r w:rsidR="001C6A07">
                <w:rPr>
                  <w:rFonts w:ascii="Arial" w:hAnsi="Arial" w:cs="Arial"/>
                  <w:color w:val="000000"/>
                  <w:sz w:val="22"/>
                  <w:szCs w:val="22"/>
                </w:rPr>
                <w:t>through changes</w:t>
              </w:r>
            </w:ins>
            <w:r w:rsidR="00864C1E" w:rsidRPr="00111713">
              <w:rPr>
                <w:rFonts w:ascii="Arial" w:hAnsi="Arial" w:cs="Arial"/>
                <w:color w:val="000000"/>
                <w:sz w:val="22"/>
                <w:szCs w:val="22"/>
              </w:rPr>
              <w:t xml:space="preserve"> </w:t>
            </w:r>
            <w:ins w:id="103" w:author="Dennis" w:date="2021-03-03T20:59:00Z">
              <w:r w:rsidR="001C6A07">
                <w:rPr>
                  <w:rFonts w:ascii="Arial" w:hAnsi="Arial" w:cs="Arial"/>
                  <w:color w:val="000000"/>
                  <w:sz w:val="22"/>
                  <w:szCs w:val="22"/>
                </w:rPr>
                <w:t>in the team’s roster.</w:t>
              </w:r>
            </w:ins>
          </w:p>
          <w:p w14:paraId="210ECD36" w14:textId="0E1EEDF7" w:rsidR="00864C1E" w:rsidDel="0020357B" w:rsidRDefault="00864C1E" w:rsidP="00417CD2">
            <w:pPr>
              <w:pStyle w:val="NormalWeb"/>
              <w:spacing w:before="0" w:beforeAutospacing="0" w:after="0" w:afterAutospacing="0" w:line="276" w:lineRule="atLeast"/>
              <w:textAlignment w:val="baseline"/>
              <w:rPr>
                <w:del w:id="104" w:author="Dennis" w:date="2021-03-03T22:34:00Z"/>
                <w:rFonts w:ascii="Arial" w:hAnsi="Arial" w:cs="Arial"/>
                <w:color w:val="000000"/>
                <w:sz w:val="22"/>
                <w:szCs w:val="22"/>
              </w:rPr>
            </w:pPr>
          </w:p>
          <w:p w14:paraId="11ED2BBD" w14:textId="01A1C214" w:rsidR="00041157" w:rsidRPr="00041157" w:rsidDel="00875EB9" w:rsidRDefault="00041157" w:rsidP="00041157">
            <w:pPr>
              <w:rPr>
                <w:del w:id="105" w:author="Dennis" w:date="2021-03-03T22:27:00Z"/>
                <w:rFonts w:cs="Arial"/>
                <w:b/>
                <w:sz w:val="22"/>
              </w:rPr>
            </w:pPr>
            <w:del w:id="106" w:author="Dennis" w:date="2021-03-03T22:27:00Z">
              <w:r w:rsidRPr="00041157" w:rsidDel="00875EB9">
                <w:rPr>
                  <w:rFonts w:cs="Arial"/>
                  <w:b/>
                  <w:sz w:val="22"/>
                </w:rPr>
                <w:delText>Option 2: NYC Motor Collision Reduction Analysis</w:delText>
              </w:r>
            </w:del>
          </w:p>
          <w:p w14:paraId="78830ACA" w14:textId="77EFEB6D" w:rsidR="00041157" w:rsidDel="00875EB9" w:rsidRDefault="00E705D7" w:rsidP="00417CD2">
            <w:pPr>
              <w:pStyle w:val="NormalWeb"/>
              <w:spacing w:before="0" w:beforeAutospacing="0" w:after="0" w:afterAutospacing="0" w:line="276" w:lineRule="atLeast"/>
              <w:textAlignment w:val="baseline"/>
              <w:rPr>
                <w:del w:id="107" w:author="Dennis" w:date="2021-03-03T22:27:00Z"/>
                <w:rFonts w:ascii="Arial" w:hAnsi="Arial" w:cs="Arial"/>
                <w:color w:val="000000"/>
                <w:sz w:val="22"/>
                <w:szCs w:val="22"/>
              </w:rPr>
            </w:pPr>
            <w:del w:id="108" w:author="Dennis" w:date="2021-03-03T22:27:00Z">
              <w:r w:rsidRPr="00111713" w:rsidDel="00875EB9">
                <w:rPr>
                  <w:rFonts w:ascii="Arial" w:hAnsi="Arial" w:cs="Arial"/>
                  <w:color w:val="000000"/>
                  <w:sz w:val="22"/>
                  <w:szCs w:val="22"/>
                </w:rPr>
                <w:delText xml:space="preserve">To fulfill the requirements outlined by </w:delText>
              </w:r>
              <w:r w:rsidDel="00875EB9">
                <w:rPr>
                  <w:rFonts w:ascii="Arial" w:hAnsi="Arial" w:cs="Arial"/>
                  <w:color w:val="000000"/>
                  <w:sz w:val="22"/>
                  <w:szCs w:val="22"/>
                </w:rPr>
                <w:delText xml:space="preserve">the NYC/NYPD </w:delText>
              </w:r>
              <w:r w:rsidRPr="00111713" w:rsidDel="00875EB9">
                <w:rPr>
                  <w:rFonts w:ascii="Arial" w:hAnsi="Arial" w:cs="Arial"/>
                  <w:color w:val="000000"/>
                  <w:sz w:val="22"/>
                  <w:szCs w:val="22"/>
                </w:rPr>
                <w:delText xml:space="preserve">we are looking to determine </w:delText>
              </w:r>
              <w:r w:rsidDel="00875EB9">
                <w:rPr>
                  <w:rFonts w:ascii="Arial" w:hAnsi="Arial" w:cs="Arial"/>
                  <w:color w:val="000000"/>
                  <w:sz w:val="22"/>
                  <w:szCs w:val="22"/>
                </w:rPr>
                <w:delText>w</w:delText>
              </w:r>
              <w:r w:rsidRPr="00111713" w:rsidDel="00875EB9">
                <w:rPr>
                  <w:rFonts w:ascii="Arial" w:hAnsi="Arial" w:cs="Arial"/>
                  <w:color w:val="000000"/>
                  <w:sz w:val="22"/>
                  <w:szCs w:val="22"/>
                </w:rPr>
                <w:delText xml:space="preserve">hat features affect </w:delText>
              </w:r>
              <w:r w:rsidDel="00875EB9">
                <w:rPr>
                  <w:rFonts w:ascii="Arial" w:hAnsi="Arial" w:cs="Arial"/>
                  <w:color w:val="000000"/>
                  <w:sz w:val="22"/>
                  <w:szCs w:val="22"/>
                </w:rPr>
                <w:delText xml:space="preserve">vehicle collisions </w:delText>
              </w:r>
              <w:r w:rsidRPr="00111713" w:rsidDel="00875EB9">
                <w:rPr>
                  <w:rFonts w:ascii="Arial" w:hAnsi="Arial" w:cs="Arial"/>
                  <w:color w:val="000000"/>
                  <w:sz w:val="22"/>
                  <w:szCs w:val="22"/>
                </w:rPr>
                <w:delText xml:space="preserve">and how this can be improved/reduced </w:delText>
              </w:r>
            </w:del>
          </w:p>
          <w:p w14:paraId="39587780" w14:textId="4A279B79" w:rsidR="00041157" w:rsidRPr="00111713" w:rsidDel="00875EB9" w:rsidRDefault="00041157" w:rsidP="00417CD2">
            <w:pPr>
              <w:pStyle w:val="NormalWeb"/>
              <w:spacing w:before="0" w:beforeAutospacing="0" w:after="0" w:afterAutospacing="0" w:line="276" w:lineRule="atLeast"/>
              <w:textAlignment w:val="baseline"/>
              <w:rPr>
                <w:del w:id="109" w:author="Dennis" w:date="2021-03-03T22:27:00Z"/>
                <w:rFonts w:ascii="Arial" w:hAnsi="Arial" w:cs="Arial"/>
                <w:color w:val="000000"/>
                <w:sz w:val="22"/>
                <w:szCs w:val="22"/>
              </w:rPr>
            </w:pPr>
          </w:p>
          <w:p w14:paraId="4FE3601E" w14:textId="0CD763CA" w:rsidR="00D4608D" w:rsidRPr="00041157" w:rsidDel="00875EB9" w:rsidRDefault="00D4608D" w:rsidP="00D4608D">
            <w:pPr>
              <w:rPr>
                <w:del w:id="110" w:author="Dennis" w:date="2021-03-03T22:27:00Z"/>
                <w:rFonts w:cs="Arial"/>
                <w:b/>
                <w:sz w:val="22"/>
              </w:rPr>
            </w:pPr>
            <w:del w:id="111" w:author="Dennis" w:date="2021-03-03T22:27:00Z">
              <w:r w:rsidRPr="00041157" w:rsidDel="00875EB9">
                <w:rPr>
                  <w:rFonts w:cs="Arial"/>
                  <w:b/>
                  <w:sz w:val="22"/>
                </w:rPr>
                <w:delText xml:space="preserve">Option </w:delText>
              </w:r>
              <w:r w:rsidR="00041157" w:rsidRPr="00041157" w:rsidDel="00875EB9">
                <w:rPr>
                  <w:rFonts w:cs="Arial"/>
                  <w:b/>
                  <w:sz w:val="22"/>
                </w:rPr>
                <w:delText>3</w:delText>
              </w:r>
              <w:r w:rsidRPr="00041157" w:rsidDel="00875EB9">
                <w:rPr>
                  <w:rFonts w:cs="Arial"/>
                  <w:b/>
                  <w:sz w:val="22"/>
                </w:rPr>
                <w:delText>: NYC Taxi Allocation Efficiencies</w:delText>
              </w:r>
            </w:del>
          </w:p>
          <w:p w14:paraId="60EB2E05" w14:textId="66092057" w:rsidR="00D4608D" w:rsidRPr="00111713" w:rsidDel="00875EB9" w:rsidRDefault="00D4608D" w:rsidP="00D4608D">
            <w:pPr>
              <w:pStyle w:val="NormalWeb"/>
              <w:spacing w:before="0" w:beforeAutospacing="0" w:after="0" w:afterAutospacing="0" w:line="276" w:lineRule="atLeast"/>
              <w:textAlignment w:val="baseline"/>
              <w:rPr>
                <w:del w:id="112" w:author="Dennis" w:date="2021-03-03T22:27:00Z"/>
                <w:rFonts w:ascii="Arial" w:hAnsi="Arial" w:cs="Arial"/>
                <w:color w:val="000000"/>
                <w:sz w:val="22"/>
                <w:szCs w:val="22"/>
              </w:rPr>
            </w:pPr>
            <w:del w:id="113" w:author="Dennis" w:date="2021-03-03T22:27:00Z">
              <w:r w:rsidRPr="00111713" w:rsidDel="00875EB9">
                <w:rPr>
                  <w:rFonts w:ascii="Arial" w:hAnsi="Arial" w:cs="Arial"/>
                  <w:color w:val="000000"/>
                  <w:sz w:val="22"/>
                  <w:szCs w:val="22"/>
                </w:rPr>
                <w:delText xml:space="preserve">To fulfill the requirements outlined by management we are looking to determine </w:delText>
              </w:r>
              <w:r w:rsidDel="00875EB9">
                <w:rPr>
                  <w:rFonts w:ascii="Arial" w:hAnsi="Arial" w:cs="Arial"/>
                  <w:color w:val="000000"/>
                  <w:sz w:val="22"/>
                  <w:szCs w:val="22"/>
                </w:rPr>
                <w:delText>w</w:delText>
              </w:r>
              <w:r w:rsidRPr="00111713" w:rsidDel="00875EB9">
                <w:rPr>
                  <w:rFonts w:ascii="Arial" w:hAnsi="Arial" w:cs="Arial"/>
                  <w:color w:val="000000"/>
                  <w:sz w:val="22"/>
                  <w:szCs w:val="22"/>
                </w:rPr>
                <w:delText>hat features affect</w:delText>
              </w:r>
              <w:r w:rsidDel="00875EB9">
                <w:rPr>
                  <w:rFonts w:ascii="Arial" w:hAnsi="Arial" w:cs="Arial"/>
                  <w:color w:val="000000"/>
                  <w:sz w:val="22"/>
                  <w:szCs w:val="22"/>
                </w:rPr>
                <w:delText xml:space="preserve"> ridership and how to maximize utilization</w:delText>
              </w:r>
              <w:r w:rsidR="00242333" w:rsidDel="00875EB9">
                <w:rPr>
                  <w:rFonts w:ascii="Arial" w:hAnsi="Arial" w:cs="Arial"/>
                  <w:color w:val="000000"/>
                  <w:sz w:val="22"/>
                  <w:szCs w:val="22"/>
                </w:rPr>
                <w:delText xml:space="preserve"> of ride services of the NYC </w:delText>
              </w:r>
              <w:r w:rsidR="00242333" w:rsidRPr="00242333" w:rsidDel="00875EB9">
                <w:rPr>
                  <w:rFonts w:ascii="Arial" w:hAnsi="Arial" w:cs="Arial"/>
                  <w:color w:val="000000"/>
                  <w:sz w:val="22"/>
                  <w:szCs w:val="22"/>
                </w:rPr>
                <w:delText>Taxi and Limousine Commission (TLC)</w:delText>
              </w:r>
            </w:del>
          </w:p>
          <w:p w14:paraId="39516ED4" w14:textId="77C81CE0" w:rsidR="00417CD2" w:rsidRPr="00111713" w:rsidDel="0020357B" w:rsidRDefault="00417CD2" w:rsidP="00417CD2">
            <w:pPr>
              <w:pStyle w:val="NormalWeb"/>
              <w:spacing w:before="0" w:beforeAutospacing="0" w:after="0" w:afterAutospacing="0" w:line="276" w:lineRule="atLeast"/>
              <w:textAlignment w:val="baseline"/>
              <w:rPr>
                <w:del w:id="114" w:author="Dennis" w:date="2021-03-03T22:34:00Z"/>
                <w:rFonts w:ascii="Arial" w:hAnsi="Arial" w:cs="Arial"/>
                <w:color w:val="000000"/>
                <w:sz w:val="22"/>
                <w:szCs w:val="22"/>
              </w:rPr>
            </w:pPr>
          </w:p>
          <w:p w14:paraId="04157BE8" w14:textId="5308A7EC" w:rsidR="00417CD2" w:rsidRPr="00111713" w:rsidDel="0020357B" w:rsidRDefault="00417CD2" w:rsidP="00417CD2">
            <w:pPr>
              <w:pStyle w:val="NormalWeb"/>
              <w:spacing w:before="0" w:beforeAutospacing="0" w:after="0" w:afterAutospacing="0" w:line="276" w:lineRule="atLeast"/>
              <w:textAlignment w:val="baseline"/>
              <w:rPr>
                <w:del w:id="115" w:author="Dennis" w:date="2021-03-03T22:34:00Z"/>
                <w:rFonts w:ascii="Arial" w:hAnsi="Arial" w:cs="Arial"/>
                <w:color w:val="000000"/>
                <w:sz w:val="22"/>
                <w:szCs w:val="22"/>
              </w:rPr>
            </w:pPr>
          </w:p>
          <w:p w14:paraId="473F324C" w14:textId="77777777" w:rsidR="00417CD2" w:rsidRPr="00111713" w:rsidRDefault="00417CD2" w:rsidP="0020357B">
            <w:pPr>
              <w:pStyle w:val="NormalWeb"/>
              <w:spacing w:before="0" w:beforeAutospacing="0" w:after="0" w:afterAutospacing="0" w:line="276" w:lineRule="atLeast"/>
              <w:textAlignment w:val="baseline"/>
              <w:rPr>
                <w:rFonts w:cs="Arial"/>
                <w:sz w:val="22"/>
              </w:rPr>
              <w:pPrChange w:id="116" w:author="Dennis" w:date="2021-03-03T22:34:00Z">
                <w:pPr/>
              </w:pPrChange>
            </w:pPr>
          </w:p>
        </w:tc>
      </w:tr>
      <w:tr w:rsidR="00AA3D42" w:rsidRPr="00111713" w14:paraId="79E4034E" w14:textId="77777777" w:rsidTr="00065EFD">
        <w:tc>
          <w:tcPr>
            <w:tcW w:w="912" w:type="pct"/>
          </w:tcPr>
          <w:p w14:paraId="7120E85B" w14:textId="77777777" w:rsidR="00C24229" w:rsidRPr="00111713" w:rsidRDefault="00112F7B" w:rsidP="000E69DC">
            <w:pPr>
              <w:rPr>
                <w:rFonts w:cs="Arial"/>
                <w:b/>
                <w:sz w:val="22"/>
              </w:rPr>
            </w:pPr>
            <w:r w:rsidRPr="00111713">
              <w:rPr>
                <w:rFonts w:cs="Arial"/>
                <w:b/>
                <w:sz w:val="22"/>
              </w:rPr>
              <w:t>Data</w:t>
            </w:r>
          </w:p>
        </w:tc>
        <w:tc>
          <w:tcPr>
            <w:tcW w:w="4088" w:type="pct"/>
          </w:tcPr>
          <w:p w14:paraId="167ECC9E" w14:textId="68144DCB" w:rsidR="00112F7B" w:rsidRPr="00111713" w:rsidDel="0020357B" w:rsidRDefault="00112F7B" w:rsidP="00112F7B">
            <w:pPr>
              <w:pStyle w:val="NormalWeb"/>
              <w:spacing w:before="0" w:beforeAutospacing="0" w:after="0" w:afterAutospacing="0" w:line="276" w:lineRule="atLeast"/>
              <w:ind w:left="720"/>
              <w:textAlignment w:val="baseline"/>
              <w:rPr>
                <w:del w:id="117" w:author="Dennis" w:date="2021-03-03T22:34:00Z"/>
                <w:rFonts w:ascii="Arial" w:hAnsi="Arial" w:cs="Arial"/>
                <w:color w:val="000000"/>
                <w:sz w:val="22"/>
                <w:szCs w:val="22"/>
              </w:rPr>
            </w:pPr>
            <w:del w:id="118" w:author="Dennis" w:date="2021-03-03T22:34:00Z">
              <w:r w:rsidRPr="00111713" w:rsidDel="0020357B">
                <w:rPr>
                  <w:rFonts w:ascii="Arial" w:hAnsi="Arial" w:cs="Arial"/>
                  <w:color w:val="000000"/>
                  <w:sz w:val="22"/>
                  <w:szCs w:val="22"/>
                </w:rPr>
                <w:delText>Brief description of available data.</w:delText>
              </w:r>
            </w:del>
          </w:p>
          <w:p w14:paraId="197C900F" w14:textId="139FB015" w:rsidR="00112F7B" w:rsidRPr="00111713" w:rsidDel="0020357B" w:rsidRDefault="00112F7B" w:rsidP="00112F7B">
            <w:pPr>
              <w:pStyle w:val="NormalWeb"/>
              <w:numPr>
                <w:ilvl w:val="0"/>
                <w:numId w:val="5"/>
              </w:numPr>
              <w:spacing w:before="0" w:beforeAutospacing="0" w:after="0" w:afterAutospacing="0" w:line="276" w:lineRule="atLeast"/>
              <w:textAlignment w:val="baseline"/>
              <w:rPr>
                <w:del w:id="119" w:author="Dennis" w:date="2021-03-03T22:34:00Z"/>
                <w:rFonts w:ascii="Arial" w:hAnsi="Arial" w:cs="Arial"/>
                <w:color w:val="000000"/>
                <w:sz w:val="22"/>
                <w:szCs w:val="22"/>
              </w:rPr>
            </w:pPr>
            <w:del w:id="120" w:author="Dennis" w:date="2021-03-03T22:34:00Z">
              <w:r w:rsidRPr="00111713" w:rsidDel="0020357B">
                <w:rPr>
                  <w:rFonts w:ascii="Arial" w:hAnsi="Arial" w:cs="Arial"/>
                  <w:color w:val="000000"/>
                  <w:sz w:val="22"/>
                  <w:szCs w:val="22"/>
                </w:rPr>
                <w:delText>Some guidance on the data subset that will be used and the re-processing or preparation that might be needed based on your past experience.</w:delText>
              </w:r>
            </w:del>
          </w:p>
          <w:p w14:paraId="5AAF4DF0" w14:textId="0813109C" w:rsidR="00112F7B" w:rsidRPr="00111713" w:rsidDel="0020357B" w:rsidRDefault="00112F7B" w:rsidP="00112F7B">
            <w:pPr>
              <w:pStyle w:val="NormalWeb"/>
              <w:numPr>
                <w:ilvl w:val="0"/>
                <w:numId w:val="5"/>
              </w:numPr>
              <w:spacing w:before="0" w:beforeAutospacing="0" w:after="0" w:afterAutospacing="0" w:line="276" w:lineRule="atLeast"/>
              <w:textAlignment w:val="baseline"/>
              <w:rPr>
                <w:del w:id="121" w:author="Dennis" w:date="2021-03-03T22:34:00Z"/>
                <w:rFonts w:ascii="Arial" w:hAnsi="Arial" w:cs="Arial"/>
                <w:color w:val="000000"/>
                <w:sz w:val="22"/>
                <w:szCs w:val="22"/>
              </w:rPr>
            </w:pPr>
            <w:del w:id="122" w:author="Dennis" w:date="2021-03-03T22:34:00Z">
              <w:r w:rsidRPr="00111713" w:rsidDel="0020357B">
                <w:rPr>
                  <w:rFonts w:ascii="Arial" w:hAnsi="Arial" w:cs="Arial"/>
                  <w:color w:val="000000"/>
                  <w:sz w:val="22"/>
                  <w:szCs w:val="22"/>
                </w:rPr>
                <w:delText>Sample of ten rows (records) with ten columns (variables) that will be used, including the outcome column.</w:delText>
              </w:r>
            </w:del>
          </w:p>
          <w:p w14:paraId="124DDCC3" w14:textId="2CFE6B31" w:rsidR="00112F7B" w:rsidRPr="00111713" w:rsidDel="0020357B" w:rsidRDefault="00112F7B" w:rsidP="00112F7B">
            <w:pPr>
              <w:pStyle w:val="NormalWeb"/>
              <w:numPr>
                <w:ilvl w:val="0"/>
                <w:numId w:val="5"/>
              </w:numPr>
              <w:spacing w:before="0" w:beforeAutospacing="0" w:after="0" w:afterAutospacing="0" w:line="276" w:lineRule="atLeast"/>
              <w:textAlignment w:val="baseline"/>
              <w:rPr>
                <w:del w:id="123" w:author="Dennis" w:date="2021-03-03T22:34:00Z"/>
                <w:rFonts w:ascii="Arial" w:hAnsi="Arial" w:cs="Arial"/>
                <w:color w:val="000000"/>
                <w:sz w:val="22"/>
                <w:szCs w:val="22"/>
              </w:rPr>
            </w:pPr>
            <w:del w:id="124" w:author="Dennis" w:date="2021-03-03T22:34:00Z">
              <w:r w:rsidRPr="00111713" w:rsidDel="0020357B">
                <w:rPr>
                  <w:rFonts w:ascii="Arial" w:hAnsi="Arial" w:cs="Arial"/>
                  <w:color w:val="000000"/>
                  <w:sz w:val="22"/>
                  <w:szCs w:val="22"/>
                </w:rPr>
                <w:delText>What are some data mining methods to consider?</w:delText>
              </w:r>
            </w:del>
          </w:p>
          <w:p w14:paraId="501ADFE2" w14:textId="6D43239A" w:rsidR="00112F7B" w:rsidRPr="00111713" w:rsidDel="0020357B" w:rsidRDefault="00112F7B" w:rsidP="00112F7B">
            <w:pPr>
              <w:pStyle w:val="NormalWeb"/>
              <w:numPr>
                <w:ilvl w:val="0"/>
                <w:numId w:val="5"/>
              </w:numPr>
              <w:spacing w:before="0" w:beforeAutospacing="0" w:after="0" w:afterAutospacing="0" w:line="276" w:lineRule="atLeast"/>
              <w:textAlignment w:val="baseline"/>
              <w:rPr>
                <w:del w:id="125" w:author="Dennis" w:date="2021-03-03T22:34:00Z"/>
                <w:rFonts w:ascii="Arial" w:hAnsi="Arial" w:cs="Arial"/>
                <w:color w:val="000000"/>
                <w:sz w:val="22"/>
                <w:szCs w:val="22"/>
              </w:rPr>
            </w:pPr>
            <w:del w:id="126" w:author="Dennis" w:date="2021-03-03T22:34:00Z">
              <w:r w:rsidRPr="00111713" w:rsidDel="0020357B">
                <w:rPr>
                  <w:rFonts w:ascii="Arial" w:hAnsi="Arial" w:cs="Arial"/>
                  <w:color w:val="000000"/>
                  <w:sz w:val="22"/>
                  <w:szCs w:val="22"/>
                </w:rPr>
                <w:delText>Which performance measures are appropriate? How do they map to the business goal?</w:delText>
              </w:r>
            </w:del>
          </w:p>
          <w:p w14:paraId="320BC009" w14:textId="43B9C7C7" w:rsidR="00417CD2" w:rsidRPr="00111713" w:rsidDel="0020357B" w:rsidRDefault="00417CD2" w:rsidP="000E69DC">
            <w:pPr>
              <w:rPr>
                <w:del w:id="127" w:author="Dennis" w:date="2021-03-03T22:34:00Z"/>
                <w:rFonts w:cs="Arial"/>
                <w:sz w:val="22"/>
              </w:rPr>
            </w:pPr>
          </w:p>
          <w:p w14:paraId="07D2F86F" w14:textId="3C25D042" w:rsidR="00111713" w:rsidRPr="00041157" w:rsidDel="0020357B" w:rsidRDefault="00111713" w:rsidP="00111713">
            <w:pPr>
              <w:rPr>
                <w:del w:id="128" w:author="Dennis" w:date="2021-03-03T22:31:00Z"/>
                <w:rFonts w:cs="Arial"/>
                <w:b/>
                <w:sz w:val="22"/>
              </w:rPr>
            </w:pPr>
            <w:del w:id="129" w:author="Dennis" w:date="2021-03-03T22:29:00Z">
              <w:r w:rsidRPr="00041157" w:rsidDel="0020357B">
                <w:rPr>
                  <w:rFonts w:cs="Arial"/>
                  <w:b/>
                  <w:sz w:val="22"/>
                </w:rPr>
                <w:delText xml:space="preserve">Option 1: </w:delText>
              </w:r>
            </w:del>
            <w:del w:id="130" w:author="Dennis" w:date="2021-03-03T22:30:00Z">
              <w:r w:rsidRPr="00041157" w:rsidDel="0020357B">
                <w:rPr>
                  <w:rFonts w:cs="Arial"/>
                  <w:b/>
                  <w:sz w:val="22"/>
                </w:rPr>
                <w:delText>NBA Team Efficiency Improvements</w:delText>
              </w:r>
            </w:del>
          </w:p>
          <w:p w14:paraId="4094E897" w14:textId="3D3F1FDE" w:rsidR="00AA3D42" w:rsidRPr="00111713" w:rsidRDefault="00864C1E" w:rsidP="0020357B">
            <w:pPr>
              <w:rPr>
                <w:ins w:id="131" w:author="Dennis" w:date="2021-03-03T21:10:00Z"/>
                <w:rFonts w:cs="Arial"/>
                <w:color w:val="000000"/>
                <w:sz w:val="22"/>
              </w:rPr>
              <w:pPrChange w:id="132" w:author="Dennis" w:date="2021-03-03T22:31:00Z">
                <w:pPr>
                  <w:pStyle w:val="NormalWeb"/>
                  <w:spacing w:before="0" w:beforeAutospacing="0" w:after="0" w:afterAutospacing="0" w:line="276" w:lineRule="atLeast"/>
                  <w:textAlignment w:val="baseline"/>
                </w:pPr>
              </w:pPrChange>
            </w:pPr>
            <w:r w:rsidRPr="00111713">
              <w:rPr>
                <w:rFonts w:cs="Arial"/>
                <w:color w:val="000000"/>
                <w:sz w:val="22"/>
              </w:rPr>
              <w:t>NBA</w:t>
            </w:r>
            <w:del w:id="133" w:author="Dennis" w:date="2021-03-03T21:22:00Z">
              <w:r w:rsidRPr="00111713" w:rsidDel="00A47A39">
                <w:rPr>
                  <w:rFonts w:cs="Arial"/>
                  <w:color w:val="000000"/>
                  <w:sz w:val="22"/>
                </w:rPr>
                <w:delText>_</w:delText>
              </w:r>
            </w:del>
            <w:ins w:id="134" w:author="Dennis" w:date="2021-03-03T21:22:00Z">
              <w:r w:rsidR="00A47A39">
                <w:rPr>
                  <w:rFonts w:cs="Arial"/>
                  <w:color w:val="000000"/>
                  <w:sz w:val="22"/>
                </w:rPr>
                <w:t xml:space="preserve"> </w:t>
              </w:r>
            </w:ins>
            <w:r w:rsidRPr="00111713">
              <w:rPr>
                <w:rFonts w:cs="Arial"/>
                <w:color w:val="000000"/>
                <w:sz w:val="22"/>
              </w:rPr>
              <w:t>API</w:t>
            </w:r>
            <w:ins w:id="135" w:author="Dennis" w:date="2021-03-03T21:22:00Z">
              <w:r w:rsidR="00A47A39">
                <w:rPr>
                  <w:rFonts w:cs="Arial"/>
                  <w:color w:val="000000"/>
                  <w:sz w:val="22"/>
                </w:rPr>
                <w:t xml:space="preserve"> created by </w:t>
              </w:r>
              <w:proofErr w:type="spellStart"/>
              <w:r w:rsidR="00A47A39">
                <w:rPr>
                  <w:rFonts w:cs="Arial"/>
                  <w:color w:val="000000"/>
                  <w:sz w:val="22"/>
                </w:rPr>
                <w:t>Swar</w:t>
              </w:r>
              <w:proofErr w:type="spellEnd"/>
              <w:r w:rsidR="00A47A39">
                <w:rPr>
                  <w:rFonts w:cs="Arial"/>
                  <w:color w:val="000000"/>
                  <w:sz w:val="22"/>
                </w:rPr>
                <w:t xml:space="preserve"> Patel</w:t>
              </w:r>
            </w:ins>
            <w:r w:rsidRPr="00111713">
              <w:rPr>
                <w:rFonts w:cs="Arial"/>
                <w:color w:val="000000"/>
                <w:sz w:val="22"/>
              </w:rPr>
              <w:t xml:space="preserve"> will be used to gather historical NBA statistics</w:t>
            </w:r>
            <w:r w:rsidR="00111713">
              <w:rPr>
                <w:rFonts w:cs="Arial"/>
                <w:color w:val="000000"/>
                <w:sz w:val="22"/>
              </w:rPr>
              <w:t xml:space="preserve"> </w:t>
            </w:r>
            <w:ins w:id="136" w:author="Dennis" w:date="2021-03-03T21:02:00Z">
              <w:r w:rsidR="001C6A07">
                <w:rPr>
                  <w:rFonts w:cs="Arial"/>
                  <w:color w:val="000000"/>
                  <w:sz w:val="22"/>
                </w:rPr>
                <w:t xml:space="preserve">from nba.com or </w:t>
              </w:r>
            </w:ins>
            <w:ins w:id="137" w:author="Dennis" w:date="2021-03-03T21:03:00Z">
              <w:r w:rsidR="001C6A07">
                <w:rPr>
                  <w:rFonts w:cs="Arial"/>
                  <w:color w:val="000000"/>
                  <w:sz w:val="22"/>
                </w:rPr>
                <w:t xml:space="preserve">alternate sources </w:t>
              </w:r>
            </w:ins>
            <w:del w:id="138" w:author="Dennis" w:date="2021-03-03T21:03:00Z">
              <w:r w:rsidR="00111713" w:rsidDel="001C6A07">
                <w:rPr>
                  <w:rFonts w:cs="Arial"/>
                  <w:color w:val="000000"/>
                  <w:sz w:val="22"/>
                </w:rPr>
                <w:delText xml:space="preserve">required </w:delText>
              </w:r>
            </w:del>
            <w:r w:rsidR="00111713">
              <w:rPr>
                <w:rFonts w:cs="Arial"/>
                <w:color w:val="000000"/>
                <w:sz w:val="22"/>
              </w:rPr>
              <w:t>for this analysis</w:t>
            </w:r>
            <w:r w:rsidRPr="00111713">
              <w:rPr>
                <w:rFonts w:cs="Arial"/>
                <w:color w:val="000000"/>
                <w:sz w:val="22"/>
              </w:rPr>
              <w:t xml:space="preserve">. </w:t>
            </w:r>
            <w:ins w:id="139" w:author="Dennis" w:date="2021-03-03T21:10:00Z">
              <w:r w:rsidR="00AA3D42">
                <w:rPr>
                  <w:rFonts w:cs="Arial"/>
                  <w:color w:val="000000"/>
                  <w:sz w:val="22"/>
                </w:rPr>
                <w:t>As this will deal with team wins / losses, classification models will be selected and reduced to 3 possible models</w:t>
              </w:r>
            </w:ins>
            <w:ins w:id="140" w:author="Dennis" w:date="2021-03-03T22:49:00Z">
              <w:r w:rsidR="00536675">
                <w:rPr>
                  <w:rFonts w:cs="Arial"/>
                  <w:color w:val="000000"/>
                  <w:sz w:val="22"/>
                </w:rPr>
                <w:t>.</w:t>
              </w:r>
            </w:ins>
            <w:ins w:id="141" w:author="Dennis" w:date="2021-03-03T21:10:00Z">
              <w:r w:rsidR="00AA3D42">
                <w:rPr>
                  <w:rFonts w:cs="Arial"/>
                  <w:color w:val="000000"/>
                  <w:sz w:val="22"/>
                </w:rPr>
                <w:t xml:space="preserve"> </w:t>
              </w:r>
            </w:ins>
          </w:p>
          <w:p w14:paraId="0B578BD4" w14:textId="2BABC40B" w:rsidR="001C6A07" w:rsidRDefault="001C6A07" w:rsidP="00417CD2">
            <w:pPr>
              <w:pStyle w:val="NormalWeb"/>
              <w:spacing w:before="0" w:beforeAutospacing="0" w:after="0" w:afterAutospacing="0" w:line="276" w:lineRule="atLeast"/>
              <w:textAlignment w:val="baseline"/>
              <w:rPr>
                <w:ins w:id="142" w:author="Dennis" w:date="2021-03-03T21:07:00Z"/>
                <w:rFonts w:ascii="Arial" w:hAnsi="Arial" w:cs="Arial"/>
                <w:color w:val="000000"/>
                <w:sz w:val="22"/>
                <w:szCs w:val="22"/>
              </w:rPr>
            </w:pPr>
          </w:p>
          <w:p w14:paraId="50949CE5" w14:textId="72D4B82A" w:rsidR="001C6A07" w:rsidRDefault="00AA3D42" w:rsidP="00417CD2">
            <w:pPr>
              <w:pStyle w:val="NormalWeb"/>
              <w:spacing w:before="0" w:beforeAutospacing="0" w:after="0" w:afterAutospacing="0" w:line="276" w:lineRule="atLeast"/>
              <w:textAlignment w:val="baseline"/>
              <w:rPr>
                <w:ins w:id="143" w:author="Dennis" w:date="2021-03-03T21:10:00Z"/>
                <w:rFonts w:ascii="Arial" w:hAnsi="Arial" w:cs="Arial"/>
                <w:color w:val="000000"/>
                <w:sz w:val="22"/>
                <w:szCs w:val="22"/>
              </w:rPr>
            </w:pPr>
            <w:ins w:id="144" w:author="Dennis" w:date="2021-03-03T21:09:00Z">
              <w:r>
                <w:rPr>
                  <w:rFonts w:ascii="Arial" w:hAnsi="Arial" w:cs="Arial"/>
                  <w:color w:val="000000"/>
                  <w:sz w:val="22"/>
                  <w:szCs w:val="22"/>
                </w:rPr>
                <w:t>Example of pos</w:t>
              </w:r>
            </w:ins>
            <w:ins w:id="145" w:author="Dennis" w:date="2021-03-03T21:10:00Z">
              <w:r>
                <w:rPr>
                  <w:rFonts w:ascii="Arial" w:hAnsi="Arial" w:cs="Arial"/>
                  <w:color w:val="000000"/>
                  <w:sz w:val="22"/>
                  <w:szCs w:val="22"/>
                </w:rPr>
                <w:t>sible features</w:t>
              </w:r>
            </w:ins>
          </w:p>
          <w:p w14:paraId="22C90AF7" w14:textId="356C4541" w:rsidR="00AA3D42" w:rsidRDefault="00AA3D42" w:rsidP="00417CD2">
            <w:pPr>
              <w:pStyle w:val="NormalWeb"/>
              <w:spacing w:before="0" w:beforeAutospacing="0" w:after="0" w:afterAutospacing="0" w:line="276" w:lineRule="atLeast"/>
              <w:textAlignment w:val="baseline"/>
              <w:rPr>
                <w:ins w:id="146" w:author="Dennis" w:date="2021-03-03T21:09:00Z"/>
                <w:rFonts w:ascii="Arial" w:hAnsi="Arial" w:cs="Arial"/>
                <w:color w:val="000000"/>
                <w:sz w:val="22"/>
                <w:szCs w:val="22"/>
              </w:rPr>
            </w:pPr>
            <w:ins w:id="147" w:author="Dennis" w:date="2021-03-03T21:10:00Z">
              <w:r w:rsidRPr="00AA3D42">
                <w:rPr>
                  <w:rFonts w:ascii="Arial" w:hAnsi="Arial" w:cs="Arial"/>
                  <w:noProof/>
                  <w:color w:val="000000"/>
                  <w:sz w:val="22"/>
                  <w:szCs w:val="22"/>
                </w:rPr>
                <w:drawing>
                  <wp:inline distT="0" distB="0" distL="0" distR="0" wp14:anchorId="15A9A575" wp14:editId="62B44A26">
                    <wp:extent cx="4649637" cy="12915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4640" cy="1298511"/>
                            </a:xfrm>
                            <a:prstGeom prst="rect">
                              <a:avLst/>
                            </a:prstGeom>
                          </pic:spPr>
                        </pic:pic>
                      </a:graphicData>
                    </a:graphic>
                  </wp:inline>
                </w:drawing>
              </w:r>
            </w:ins>
          </w:p>
          <w:p w14:paraId="5EDF97E0" w14:textId="337FB512" w:rsidR="001C6A07" w:rsidRDefault="001C6A07" w:rsidP="00417CD2">
            <w:pPr>
              <w:pStyle w:val="NormalWeb"/>
              <w:spacing w:before="0" w:beforeAutospacing="0" w:after="0" w:afterAutospacing="0" w:line="276" w:lineRule="atLeast"/>
              <w:textAlignment w:val="baseline"/>
              <w:rPr>
                <w:ins w:id="148" w:author="Dennis" w:date="2021-03-03T22:43:00Z"/>
                <w:rFonts w:ascii="Arial" w:hAnsi="Arial" w:cs="Arial"/>
                <w:color w:val="000000"/>
                <w:sz w:val="22"/>
                <w:szCs w:val="22"/>
              </w:rPr>
            </w:pPr>
          </w:p>
          <w:p w14:paraId="439161A9" w14:textId="63FFDDC1" w:rsidR="00864C1E" w:rsidDel="00536675" w:rsidRDefault="00864C1E" w:rsidP="0020357B">
            <w:pPr>
              <w:pStyle w:val="NormalWeb"/>
              <w:spacing w:before="0" w:beforeAutospacing="0" w:after="0" w:afterAutospacing="0" w:line="276" w:lineRule="atLeast"/>
              <w:textAlignment w:val="baseline"/>
              <w:rPr>
                <w:del w:id="149" w:author="Dennis" w:date="2021-03-03T22:48:00Z"/>
                <w:rFonts w:ascii="Arial" w:hAnsi="Arial" w:cs="Arial"/>
                <w:color w:val="000000"/>
                <w:sz w:val="22"/>
                <w:szCs w:val="22"/>
              </w:rPr>
            </w:pPr>
            <w:del w:id="150" w:author="Dennis" w:date="2021-03-03T21:11:00Z">
              <w:r w:rsidRPr="00111713" w:rsidDel="00AA3D42">
                <w:rPr>
                  <w:rFonts w:ascii="Arial" w:hAnsi="Arial" w:cs="Arial"/>
                  <w:color w:val="000000"/>
                  <w:sz w:val="22"/>
                  <w:szCs w:val="22"/>
                </w:rPr>
                <w:delText xml:space="preserve">This </w:delText>
              </w:r>
            </w:del>
            <w:del w:id="151" w:author="Dennis" w:date="2021-03-03T22:48:00Z">
              <w:r w:rsidRPr="00111713" w:rsidDel="00536675">
                <w:rPr>
                  <w:rFonts w:ascii="Arial" w:hAnsi="Arial" w:cs="Arial"/>
                  <w:color w:val="000000"/>
                  <w:sz w:val="22"/>
                  <w:szCs w:val="22"/>
                </w:rPr>
                <w:delText xml:space="preserve">will take a 2 phased approach where </w:delText>
              </w:r>
            </w:del>
          </w:p>
          <w:p w14:paraId="69EB2E1F" w14:textId="77777777" w:rsidR="00536675" w:rsidRPr="00111713" w:rsidRDefault="00536675" w:rsidP="00417CD2">
            <w:pPr>
              <w:pStyle w:val="NormalWeb"/>
              <w:spacing w:before="0" w:beforeAutospacing="0" w:after="0" w:afterAutospacing="0" w:line="276" w:lineRule="atLeast"/>
              <w:textAlignment w:val="baseline"/>
              <w:rPr>
                <w:ins w:id="152" w:author="Dennis" w:date="2021-03-03T22:49:00Z"/>
                <w:rFonts w:ascii="Arial" w:hAnsi="Arial" w:cs="Arial"/>
                <w:color w:val="000000"/>
                <w:sz w:val="22"/>
                <w:szCs w:val="22"/>
              </w:rPr>
            </w:pPr>
          </w:p>
          <w:p w14:paraId="3B5C7819" w14:textId="72FEB860" w:rsidR="00417CD2" w:rsidRPr="00111713" w:rsidDel="00536675" w:rsidRDefault="00864C1E" w:rsidP="00864C1E">
            <w:pPr>
              <w:pStyle w:val="NormalWeb"/>
              <w:numPr>
                <w:ilvl w:val="0"/>
                <w:numId w:val="10"/>
              </w:numPr>
              <w:spacing w:before="0" w:beforeAutospacing="0" w:after="0" w:afterAutospacing="0" w:line="276" w:lineRule="atLeast"/>
              <w:textAlignment w:val="baseline"/>
              <w:rPr>
                <w:del w:id="153" w:author="Dennis" w:date="2021-03-03T22:48:00Z"/>
                <w:rFonts w:ascii="Arial" w:hAnsi="Arial" w:cs="Arial"/>
                <w:color w:val="000000"/>
                <w:sz w:val="22"/>
                <w:szCs w:val="22"/>
              </w:rPr>
            </w:pPr>
            <w:del w:id="154" w:author="Dennis" w:date="2021-03-03T22:48:00Z">
              <w:r w:rsidRPr="00111713" w:rsidDel="00536675">
                <w:rPr>
                  <w:rFonts w:ascii="Arial" w:hAnsi="Arial" w:cs="Arial"/>
                  <w:color w:val="000000"/>
                  <w:sz w:val="22"/>
                  <w:szCs w:val="22"/>
                </w:rPr>
                <w:delText xml:space="preserve">Phase 1: A PoC (Proof-of-Concept) </w:delText>
              </w:r>
            </w:del>
            <w:del w:id="155" w:author="Dennis" w:date="2021-03-03T22:47:00Z">
              <w:r w:rsidRPr="00111713" w:rsidDel="0064751A">
                <w:rPr>
                  <w:rFonts w:ascii="Arial" w:hAnsi="Arial" w:cs="Arial"/>
                  <w:color w:val="000000"/>
                  <w:sz w:val="22"/>
                  <w:szCs w:val="22"/>
                </w:rPr>
                <w:delText>shall be done to test the viability of the proposal</w:delText>
              </w:r>
              <w:r w:rsidR="00111713" w:rsidRPr="00111713" w:rsidDel="0064751A">
                <w:rPr>
                  <w:rFonts w:ascii="Arial" w:hAnsi="Arial" w:cs="Arial"/>
                  <w:color w:val="000000"/>
                  <w:sz w:val="22"/>
                  <w:szCs w:val="22"/>
                </w:rPr>
                <w:delText xml:space="preserve"> in determining the important features</w:delText>
              </w:r>
              <w:r w:rsidR="00111713" w:rsidDel="0064751A">
                <w:rPr>
                  <w:rFonts w:ascii="Arial" w:hAnsi="Arial" w:cs="Arial"/>
                  <w:color w:val="000000"/>
                  <w:sz w:val="22"/>
                  <w:szCs w:val="22"/>
                </w:rPr>
                <w:delText xml:space="preserve"> on a subset of the data</w:delText>
              </w:r>
              <w:r w:rsidR="00111713" w:rsidRPr="00111713" w:rsidDel="0064751A">
                <w:rPr>
                  <w:rFonts w:ascii="Arial" w:hAnsi="Arial" w:cs="Arial"/>
                  <w:color w:val="000000"/>
                  <w:sz w:val="22"/>
                  <w:szCs w:val="22"/>
                </w:rPr>
                <w:delText xml:space="preserve"> </w:delText>
              </w:r>
            </w:del>
          </w:p>
          <w:p w14:paraId="6578198B" w14:textId="24EF2D12" w:rsidR="00111713" w:rsidDel="00536675" w:rsidRDefault="00864C1E" w:rsidP="00864C1E">
            <w:pPr>
              <w:pStyle w:val="NormalWeb"/>
              <w:numPr>
                <w:ilvl w:val="0"/>
                <w:numId w:val="10"/>
              </w:numPr>
              <w:spacing w:before="0" w:beforeAutospacing="0" w:after="0" w:afterAutospacing="0" w:line="276" w:lineRule="atLeast"/>
              <w:textAlignment w:val="baseline"/>
              <w:rPr>
                <w:del w:id="156" w:author="Dennis" w:date="2021-03-03T22:48:00Z"/>
                <w:rFonts w:ascii="Arial" w:hAnsi="Arial" w:cs="Arial"/>
                <w:color w:val="000000"/>
                <w:sz w:val="22"/>
                <w:szCs w:val="22"/>
              </w:rPr>
            </w:pPr>
            <w:del w:id="157" w:author="Dennis" w:date="2021-03-03T22:48:00Z">
              <w:r w:rsidRPr="00111713" w:rsidDel="00536675">
                <w:rPr>
                  <w:rFonts w:ascii="Arial" w:hAnsi="Arial" w:cs="Arial"/>
                  <w:color w:val="000000"/>
                  <w:sz w:val="22"/>
                  <w:szCs w:val="22"/>
                </w:rPr>
                <w:delText xml:space="preserve">Phase 2: </w:delText>
              </w:r>
            </w:del>
            <w:del w:id="158" w:author="Dennis" w:date="2021-03-03T21:14:00Z">
              <w:r w:rsidRPr="00111713" w:rsidDel="00AA3D42">
                <w:rPr>
                  <w:rFonts w:ascii="Arial" w:hAnsi="Arial" w:cs="Arial"/>
                  <w:color w:val="000000"/>
                  <w:sz w:val="22"/>
                  <w:szCs w:val="22"/>
                </w:rPr>
                <w:delText>E</w:delText>
              </w:r>
            </w:del>
            <w:del w:id="159" w:author="Dennis" w:date="2021-03-03T22:47:00Z">
              <w:r w:rsidRPr="00111713" w:rsidDel="0064751A">
                <w:rPr>
                  <w:rFonts w:ascii="Arial" w:hAnsi="Arial" w:cs="Arial"/>
                  <w:color w:val="000000"/>
                  <w:sz w:val="22"/>
                  <w:szCs w:val="22"/>
                </w:rPr>
                <w:delText>xpan</w:delText>
              </w:r>
            </w:del>
            <w:del w:id="160" w:author="Dennis" w:date="2021-03-03T21:14:00Z">
              <w:r w:rsidRPr="00111713" w:rsidDel="00AA3D42">
                <w:rPr>
                  <w:rFonts w:ascii="Arial" w:hAnsi="Arial" w:cs="Arial"/>
                  <w:color w:val="000000"/>
                  <w:sz w:val="22"/>
                  <w:szCs w:val="22"/>
                </w:rPr>
                <w:delText xml:space="preserve">d </w:delText>
              </w:r>
            </w:del>
            <w:del w:id="161" w:author="Dennis" w:date="2021-03-03T22:47:00Z">
              <w:r w:rsidRPr="00111713" w:rsidDel="0064751A">
                <w:rPr>
                  <w:rFonts w:ascii="Arial" w:hAnsi="Arial" w:cs="Arial"/>
                  <w:color w:val="000000"/>
                  <w:sz w:val="22"/>
                  <w:szCs w:val="22"/>
                </w:rPr>
                <w:delText xml:space="preserve">to use the </w:delText>
              </w:r>
              <w:r w:rsidR="00111713" w:rsidDel="0064751A">
                <w:rPr>
                  <w:rFonts w:ascii="Arial" w:hAnsi="Arial" w:cs="Arial"/>
                  <w:color w:val="000000"/>
                  <w:sz w:val="22"/>
                  <w:szCs w:val="22"/>
                </w:rPr>
                <w:delText xml:space="preserve">entire </w:delText>
              </w:r>
              <w:r w:rsidRPr="00111713" w:rsidDel="0064751A">
                <w:rPr>
                  <w:rFonts w:ascii="Arial" w:hAnsi="Arial" w:cs="Arial"/>
                  <w:color w:val="000000"/>
                  <w:sz w:val="22"/>
                  <w:szCs w:val="22"/>
                </w:rPr>
                <w:delText xml:space="preserve">available </w:delText>
              </w:r>
              <w:r w:rsidR="00111713" w:rsidRPr="00111713" w:rsidDel="0064751A">
                <w:rPr>
                  <w:rFonts w:ascii="Arial" w:hAnsi="Arial" w:cs="Arial"/>
                  <w:color w:val="000000"/>
                  <w:sz w:val="22"/>
                  <w:szCs w:val="22"/>
                </w:rPr>
                <w:delText>data on the model</w:delText>
              </w:r>
              <w:r w:rsidR="00242333" w:rsidDel="0064751A">
                <w:rPr>
                  <w:rFonts w:ascii="Arial" w:hAnsi="Arial" w:cs="Arial"/>
                  <w:color w:val="000000"/>
                  <w:sz w:val="22"/>
                  <w:szCs w:val="22"/>
                </w:rPr>
                <w:delText>s</w:delText>
              </w:r>
              <w:r w:rsidR="00111713" w:rsidRPr="00111713" w:rsidDel="0064751A">
                <w:rPr>
                  <w:rFonts w:ascii="Arial" w:hAnsi="Arial" w:cs="Arial"/>
                  <w:color w:val="000000"/>
                  <w:sz w:val="22"/>
                  <w:szCs w:val="22"/>
                </w:rPr>
                <w:delText xml:space="preserve"> develop</w:delText>
              </w:r>
              <w:r w:rsidR="00242333" w:rsidDel="0064751A">
                <w:rPr>
                  <w:rFonts w:ascii="Arial" w:hAnsi="Arial" w:cs="Arial"/>
                  <w:color w:val="000000"/>
                  <w:sz w:val="22"/>
                  <w:szCs w:val="22"/>
                </w:rPr>
                <w:delText>ed</w:delText>
              </w:r>
              <w:r w:rsidR="00111713" w:rsidRPr="00111713" w:rsidDel="0064751A">
                <w:rPr>
                  <w:rFonts w:ascii="Arial" w:hAnsi="Arial" w:cs="Arial"/>
                  <w:color w:val="000000"/>
                  <w:sz w:val="22"/>
                  <w:szCs w:val="22"/>
                </w:rPr>
                <w:delText xml:space="preserve"> under the </w:delText>
              </w:r>
              <w:r w:rsidR="00111713" w:rsidDel="0064751A">
                <w:rPr>
                  <w:rFonts w:ascii="Arial" w:hAnsi="Arial" w:cs="Arial"/>
                  <w:color w:val="000000"/>
                  <w:sz w:val="22"/>
                  <w:szCs w:val="22"/>
                </w:rPr>
                <w:delText>PoC</w:delText>
              </w:r>
              <w:r w:rsidR="00E705D7" w:rsidDel="0064751A">
                <w:rPr>
                  <w:rFonts w:ascii="Arial" w:hAnsi="Arial" w:cs="Arial"/>
                  <w:color w:val="000000"/>
                  <w:sz w:val="22"/>
                  <w:szCs w:val="22"/>
                </w:rPr>
                <w:delText xml:space="preserve"> and provide recommendations for improvement</w:delText>
              </w:r>
            </w:del>
          </w:p>
          <w:p w14:paraId="4B78C7C1" w14:textId="06A0DB0B" w:rsidR="00111713" w:rsidDel="00536675" w:rsidRDefault="00111713" w:rsidP="00111713">
            <w:pPr>
              <w:pStyle w:val="NormalWeb"/>
              <w:spacing w:before="0" w:beforeAutospacing="0" w:after="0" w:afterAutospacing="0" w:line="276" w:lineRule="atLeast"/>
              <w:textAlignment w:val="baseline"/>
              <w:rPr>
                <w:del w:id="162" w:author="Dennis" w:date="2021-03-03T22:48:00Z"/>
                <w:rFonts w:ascii="Arial" w:hAnsi="Arial" w:cs="Arial"/>
                <w:color w:val="000000"/>
                <w:sz w:val="22"/>
                <w:szCs w:val="22"/>
              </w:rPr>
            </w:pPr>
          </w:p>
          <w:p w14:paraId="73942448" w14:textId="0880644F" w:rsidR="00864C1E" w:rsidRPr="00111713" w:rsidDel="00AA3D42" w:rsidRDefault="00111713" w:rsidP="00111713">
            <w:pPr>
              <w:pStyle w:val="NormalWeb"/>
              <w:spacing w:before="0" w:beforeAutospacing="0" w:after="0" w:afterAutospacing="0" w:line="276" w:lineRule="atLeast"/>
              <w:textAlignment w:val="baseline"/>
              <w:rPr>
                <w:del w:id="163" w:author="Dennis" w:date="2021-03-03T21:10:00Z"/>
                <w:rFonts w:ascii="Arial" w:hAnsi="Arial" w:cs="Arial"/>
                <w:color w:val="000000"/>
                <w:sz w:val="22"/>
                <w:szCs w:val="22"/>
              </w:rPr>
            </w:pPr>
            <w:del w:id="164" w:author="Dennis" w:date="2021-03-03T21:10:00Z">
              <w:r w:rsidDel="00AA3D42">
                <w:rPr>
                  <w:rFonts w:ascii="Arial" w:hAnsi="Arial" w:cs="Arial"/>
                  <w:color w:val="000000"/>
                  <w:sz w:val="22"/>
                  <w:szCs w:val="22"/>
                </w:rPr>
                <w:delText>As this will deal with team wins / losses, classification models will be selected and reduced to 3 possible models</w:delText>
              </w:r>
              <w:r w:rsidR="007A3E63" w:rsidDel="00AA3D42">
                <w:rPr>
                  <w:rFonts w:ascii="Arial" w:hAnsi="Arial" w:cs="Arial"/>
                  <w:color w:val="000000"/>
                  <w:sz w:val="22"/>
                  <w:szCs w:val="22"/>
                </w:rPr>
                <w:delText xml:space="preserve"> during the PoC.  </w:delText>
              </w:r>
              <w:r w:rsidDel="00AA3D42">
                <w:rPr>
                  <w:rFonts w:ascii="Arial" w:hAnsi="Arial" w:cs="Arial"/>
                  <w:color w:val="000000"/>
                  <w:sz w:val="22"/>
                  <w:szCs w:val="22"/>
                </w:rPr>
                <w:delText xml:space="preserve"> </w:delText>
              </w:r>
            </w:del>
          </w:p>
          <w:p w14:paraId="7012CE5C" w14:textId="1D0C8AEC" w:rsidR="001C6A07" w:rsidDel="0020357B" w:rsidRDefault="001C6A07" w:rsidP="00417CD2">
            <w:pPr>
              <w:pStyle w:val="NormalWeb"/>
              <w:spacing w:before="0" w:beforeAutospacing="0" w:after="0" w:afterAutospacing="0" w:line="276" w:lineRule="atLeast"/>
              <w:textAlignment w:val="baseline"/>
              <w:rPr>
                <w:del w:id="165" w:author="Dennis" w:date="2021-03-03T22:31:00Z"/>
                <w:rFonts w:ascii="Arial" w:hAnsi="Arial" w:cs="Arial"/>
                <w:color w:val="000000"/>
                <w:sz w:val="22"/>
                <w:szCs w:val="22"/>
              </w:rPr>
            </w:pPr>
          </w:p>
          <w:p w14:paraId="79C4DD04" w14:textId="27191876" w:rsidR="00041157" w:rsidRPr="00041157" w:rsidDel="0020357B" w:rsidRDefault="00041157" w:rsidP="00041157">
            <w:pPr>
              <w:rPr>
                <w:del w:id="166" w:author="Dennis" w:date="2021-03-03T22:31:00Z"/>
                <w:rFonts w:cs="Arial"/>
                <w:b/>
                <w:sz w:val="22"/>
              </w:rPr>
            </w:pPr>
            <w:del w:id="167" w:author="Dennis" w:date="2021-03-03T22:31:00Z">
              <w:r w:rsidRPr="00041157" w:rsidDel="0020357B">
                <w:rPr>
                  <w:rFonts w:cs="Arial"/>
                  <w:b/>
                  <w:sz w:val="22"/>
                </w:rPr>
                <w:delText>Option 2: NYC Motor Collision Reduction Analysis</w:delText>
              </w:r>
            </w:del>
          </w:p>
          <w:p w14:paraId="097EB979" w14:textId="084D2A7F" w:rsidR="00E705D7" w:rsidRPr="00111713" w:rsidDel="0020357B" w:rsidRDefault="00E705D7" w:rsidP="00E705D7">
            <w:pPr>
              <w:pStyle w:val="NormalWeb"/>
              <w:spacing w:before="0" w:beforeAutospacing="0" w:after="0" w:afterAutospacing="0" w:line="276" w:lineRule="atLeast"/>
              <w:textAlignment w:val="baseline"/>
              <w:rPr>
                <w:del w:id="168" w:author="Dennis" w:date="2021-03-03T22:31:00Z"/>
                <w:rFonts w:ascii="Arial" w:hAnsi="Arial" w:cs="Arial"/>
                <w:color w:val="000000"/>
                <w:sz w:val="22"/>
                <w:szCs w:val="22"/>
              </w:rPr>
            </w:pPr>
            <w:del w:id="169" w:author="Dennis" w:date="2021-03-03T22:31:00Z">
              <w:r w:rsidDel="0020357B">
                <w:rPr>
                  <w:rFonts w:ascii="Arial" w:hAnsi="Arial" w:cs="Arial"/>
                  <w:color w:val="000000"/>
                  <w:sz w:val="22"/>
                  <w:szCs w:val="22"/>
                </w:rPr>
                <w:delText>Data is collected from the NYC OpenData for this analysis</w:delText>
              </w:r>
              <w:r w:rsidRPr="00111713" w:rsidDel="0020357B">
                <w:rPr>
                  <w:rFonts w:ascii="Arial" w:hAnsi="Arial" w:cs="Arial"/>
                  <w:color w:val="000000"/>
                  <w:sz w:val="22"/>
                  <w:szCs w:val="22"/>
                </w:rPr>
                <w:delText xml:space="preserve">. This will take a 2 phased approach where </w:delText>
              </w:r>
            </w:del>
          </w:p>
          <w:p w14:paraId="5D9E08B5" w14:textId="431EDC43" w:rsidR="00E705D7" w:rsidRPr="00111713" w:rsidDel="0020357B" w:rsidRDefault="00E705D7" w:rsidP="00E705D7">
            <w:pPr>
              <w:pStyle w:val="NormalWeb"/>
              <w:numPr>
                <w:ilvl w:val="0"/>
                <w:numId w:val="10"/>
              </w:numPr>
              <w:spacing w:before="0" w:beforeAutospacing="0" w:after="0" w:afterAutospacing="0" w:line="276" w:lineRule="atLeast"/>
              <w:textAlignment w:val="baseline"/>
              <w:rPr>
                <w:del w:id="170" w:author="Dennis" w:date="2021-03-03T22:31:00Z"/>
                <w:rFonts w:ascii="Arial" w:hAnsi="Arial" w:cs="Arial"/>
                <w:color w:val="000000"/>
                <w:sz w:val="22"/>
                <w:szCs w:val="22"/>
              </w:rPr>
            </w:pPr>
            <w:del w:id="171" w:author="Dennis" w:date="2021-03-03T22:31:00Z">
              <w:r w:rsidRPr="00111713" w:rsidDel="0020357B">
                <w:rPr>
                  <w:rFonts w:ascii="Arial" w:hAnsi="Arial" w:cs="Arial"/>
                  <w:color w:val="000000"/>
                  <w:sz w:val="22"/>
                  <w:szCs w:val="22"/>
                </w:rPr>
                <w:delText>Phase 1: A PoC (Proof-of-Concept) shall be done to test the viability of the proposal in determining the important features</w:delText>
              </w:r>
              <w:r w:rsidDel="0020357B">
                <w:rPr>
                  <w:rFonts w:ascii="Arial" w:hAnsi="Arial" w:cs="Arial"/>
                  <w:color w:val="000000"/>
                  <w:sz w:val="22"/>
                  <w:szCs w:val="22"/>
                </w:rPr>
                <w:delText xml:space="preserve"> on a subset of the data</w:delText>
              </w:r>
              <w:r w:rsidRPr="00111713" w:rsidDel="0020357B">
                <w:rPr>
                  <w:rFonts w:ascii="Arial" w:hAnsi="Arial" w:cs="Arial"/>
                  <w:color w:val="000000"/>
                  <w:sz w:val="22"/>
                  <w:szCs w:val="22"/>
                </w:rPr>
                <w:delText xml:space="preserve"> </w:delText>
              </w:r>
            </w:del>
          </w:p>
          <w:p w14:paraId="12C0F8F9" w14:textId="471DE345" w:rsidR="00E705D7" w:rsidDel="0020357B" w:rsidRDefault="00E705D7" w:rsidP="00E705D7">
            <w:pPr>
              <w:pStyle w:val="NormalWeb"/>
              <w:numPr>
                <w:ilvl w:val="0"/>
                <w:numId w:val="10"/>
              </w:numPr>
              <w:spacing w:before="0" w:beforeAutospacing="0" w:after="0" w:afterAutospacing="0" w:line="276" w:lineRule="atLeast"/>
              <w:textAlignment w:val="baseline"/>
              <w:rPr>
                <w:del w:id="172" w:author="Dennis" w:date="2021-03-03T22:31:00Z"/>
                <w:rFonts w:ascii="Arial" w:hAnsi="Arial" w:cs="Arial"/>
                <w:color w:val="000000"/>
                <w:sz w:val="22"/>
                <w:szCs w:val="22"/>
              </w:rPr>
            </w:pPr>
            <w:del w:id="173" w:author="Dennis" w:date="2021-03-03T22:31:00Z">
              <w:r w:rsidRPr="00111713" w:rsidDel="0020357B">
                <w:rPr>
                  <w:rFonts w:ascii="Arial" w:hAnsi="Arial" w:cs="Arial"/>
                  <w:color w:val="000000"/>
                  <w:sz w:val="22"/>
                  <w:szCs w:val="22"/>
                </w:rPr>
                <w:delText xml:space="preserve">Phase 2: Expand to use the </w:delText>
              </w:r>
              <w:r w:rsidDel="0020357B">
                <w:rPr>
                  <w:rFonts w:ascii="Arial" w:hAnsi="Arial" w:cs="Arial"/>
                  <w:color w:val="000000"/>
                  <w:sz w:val="22"/>
                  <w:szCs w:val="22"/>
                </w:rPr>
                <w:delText xml:space="preserve">entire </w:delText>
              </w:r>
              <w:r w:rsidRPr="00111713" w:rsidDel="0020357B">
                <w:rPr>
                  <w:rFonts w:ascii="Arial" w:hAnsi="Arial" w:cs="Arial"/>
                  <w:color w:val="000000"/>
                  <w:sz w:val="22"/>
                  <w:szCs w:val="22"/>
                </w:rPr>
                <w:delText>available data on the model</w:delText>
              </w:r>
              <w:r w:rsidDel="0020357B">
                <w:rPr>
                  <w:rFonts w:ascii="Arial" w:hAnsi="Arial" w:cs="Arial"/>
                  <w:color w:val="000000"/>
                  <w:sz w:val="22"/>
                  <w:szCs w:val="22"/>
                </w:rPr>
                <w:delText>s</w:delText>
              </w:r>
              <w:r w:rsidRPr="00111713" w:rsidDel="0020357B">
                <w:rPr>
                  <w:rFonts w:ascii="Arial" w:hAnsi="Arial" w:cs="Arial"/>
                  <w:color w:val="000000"/>
                  <w:sz w:val="22"/>
                  <w:szCs w:val="22"/>
                </w:rPr>
                <w:delText xml:space="preserve"> develop</w:delText>
              </w:r>
              <w:r w:rsidDel="0020357B">
                <w:rPr>
                  <w:rFonts w:ascii="Arial" w:hAnsi="Arial" w:cs="Arial"/>
                  <w:color w:val="000000"/>
                  <w:sz w:val="22"/>
                  <w:szCs w:val="22"/>
                </w:rPr>
                <w:delText>ed</w:delText>
              </w:r>
              <w:r w:rsidRPr="00111713" w:rsidDel="0020357B">
                <w:rPr>
                  <w:rFonts w:ascii="Arial" w:hAnsi="Arial" w:cs="Arial"/>
                  <w:color w:val="000000"/>
                  <w:sz w:val="22"/>
                  <w:szCs w:val="22"/>
                </w:rPr>
                <w:delText xml:space="preserve"> under the </w:delText>
              </w:r>
              <w:r w:rsidDel="0020357B">
                <w:rPr>
                  <w:rFonts w:ascii="Arial" w:hAnsi="Arial" w:cs="Arial"/>
                  <w:color w:val="000000"/>
                  <w:sz w:val="22"/>
                  <w:szCs w:val="22"/>
                </w:rPr>
                <w:delText>PoC and provide recommendations for improvement</w:delText>
              </w:r>
            </w:del>
          </w:p>
          <w:p w14:paraId="541A5B9F" w14:textId="60A4B65D" w:rsidR="00041157" w:rsidDel="0020357B" w:rsidRDefault="00041157" w:rsidP="00417CD2">
            <w:pPr>
              <w:pStyle w:val="NormalWeb"/>
              <w:spacing w:before="0" w:beforeAutospacing="0" w:after="0" w:afterAutospacing="0" w:line="276" w:lineRule="atLeast"/>
              <w:textAlignment w:val="baseline"/>
              <w:rPr>
                <w:del w:id="174" w:author="Dennis" w:date="2021-03-03T22:31:00Z"/>
                <w:rFonts w:ascii="Arial" w:hAnsi="Arial" w:cs="Arial"/>
                <w:color w:val="000000"/>
                <w:sz w:val="22"/>
                <w:szCs w:val="22"/>
              </w:rPr>
            </w:pPr>
          </w:p>
          <w:p w14:paraId="4F97487E" w14:textId="29F507FF" w:rsidR="00041157" w:rsidRPr="00111713" w:rsidDel="0020357B" w:rsidRDefault="00041157" w:rsidP="00417CD2">
            <w:pPr>
              <w:pStyle w:val="NormalWeb"/>
              <w:spacing w:before="0" w:beforeAutospacing="0" w:after="0" w:afterAutospacing="0" w:line="276" w:lineRule="atLeast"/>
              <w:textAlignment w:val="baseline"/>
              <w:rPr>
                <w:del w:id="175" w:author="Dennis" w:date="2021-03-03T22:31:00Z"/>
                <w:rFonts w:ascii="Arial" w:hAnsi="Arial" w:cs="Arial"/>
                <w:color w:val="000000"/>
                <w:sz w:val="22"/>
                <w:szCs w:val="22"/>
              </w:rPr>
            </w:pPr>
          </w:p>
          <w:p w14:paraId="729CB83E" w14:textId="76921951" w:rsidR="00D4608D" w:rsidRPr="00041157" w:rsidDel="0020357B" w:rsidRDefault="00041157" w:rsidP="00D4608D">
            <w:pPr>
              <w:rPr>
                <w:del w:id="176" w:author="Dennis" w:date="2021-03-03T22:31:00Z"/>
                <w:rFonts w:cs="Arial"/>
                <w:b/>
                <w:sz w:val="22"/>
              </w:rPr>
            </w:pPr>
            <w:del w:id="177" w:author="Dennis" w:date="2021-03-03T22:31:00Z">
              <w:r w:rsidRPr="00041157" w:rsidDel="0020357B">
                <w:rPr>
                  <w:rFonts w:cs="Arial"/>
                  <w:b/>
                  <w:sz w:val="22"/>
                </w:rPr>
                <w:delText>Option 3</w:delText>
              </w:r>
              <w:r w:rsidR="00D4608D" w:rsidRPr="00041157" w:rsidDel="0020357B">
                <w:rPr>
                  <w:rFonts w:cs="Arial"/>
                  <w:b/>
                  <w:sz w:val="22"/>
                </w:rPr>
                <w:delText>: NYC Taxi Allocation Efficiencies</w:delText>
              </w:r>
            </w:del>
          </w:p>
          <w:p w14:paraId="015504AF" w14:textId="6CD4068F" w:rsidR="00D4608D" w:rsidRPr="00111713" w:rsidDel="0020357B" w:rsidRDefault="00242333" w:rsidP="00D4608D">
            <w:pPr>
              <w:pStyle w:val="NormalWeb"/>
              <w:spacing w:before="0" w:beforeAutospacing="0" w:after="0" w:afterAutospacing="0" w:line="276" w:lineRule="atLeast"/>
              <w:textAlignment w:val="baseline"/>
              <w:rPr>
                <w:del w:id="178" w:author="Dennis" w:date="2021-03-03T22:31:00Z"/>
                <w:rFonts w:ascii="Arial" w:hAnsi="Arial" w:cs="Arial"/>
                <w:color w:val="000000"/>
                <w:sz w:val="22"/>
                <w:szCs w:val="22"/>
              </w:rPr>
            </w:pPr>
            <w:del w:id="179" w:author="Dennis" w:date="2021-03-03T22:31:00Z">
              <w:r w:rsidDel="0020357B">
                <w:rPr>
                  <w:rFonts w:ascii="Arial" w:hAnsi="Arial" w:cs="Arial"/>
                  <w:color w:val="000000"/>
                  <w:sz w:val="22"/>
                  <w:szCs w:val="22"/>
                </w:rPr>
                <w:delText>An initial review of the Trip Record Data provided from NYC TLC website yielded historical data from 2009 to 2020</w:delText>
              </w:r>
              <w:r w:rsidR="00D4608D" w:rsidRPr="00111713" w:rsidDel="0020357B">
                <w:rPr>
                  <w:rFonts w:ascii="Arial" w:hAnsi="Arial" w:cs="Arial"/>
                  <w:color w:val="000000"/>
                  <w:sz w:val="22"/>
                  <w:szCs w:val="22"/>
                </w:rPr>
                <w:delText xml:space="preserve"> </w:delText>
              </w:r>
              <w:r w:rsidDel="0020357B">
                <w:rPr>
                  <w:rFonts w:ascii="Arial" w:hAnsi="Arial" w:cs="Arial"/>
                  <w:color w:val="000000"/>
                  <w:sz w:val="22"/>
                  <w:szCs w:val="22"/>
                </w:rPr>
                <w:delText>of the ridership statistics and some information on For-Hire Vehicles (FHV)</w:delText>
              </w:r>
              <w:r w:rsidR="00D4608D" w:rsidRPr="00111713" w:rsidDel="0020357B">
                <w:rPr>
                  <w:rFonts w:ascii="Arial" w:hAnsi="Arial" w:cs="Arial"/>
                  <w:color w:val="000000"/>
                  <w:sz w:val="22"/>
                  <w:szCs w:val="22"/>
                </w:rPr>
                <w:delText xml:space="preserve">. This </w:delText>
              </w:r>
              <w:r w:rsidDel="0020357B">
                <w:rPr>
                  <w:rFonts w:ascii="Arial" w:hAnsi="Arial" w:cs="Arial"/>
                  <w:color w:val="000000"/>
                  <w:sz w:val="22"/>
                  <w:szCs w:val="22"/>
                </w:rPr>
                <w:delText xml:space="preserve">analysis </w:delText>
              </w:r>
              <w:r w:rsidR="00D4608D" w:rsidRPr="00111713" w:rsidDel="0020357B">
                <w:rPr>
                  <w:rFonts w:ascii="Arial" w:hAnsi="Arial" w:cs="Arial"/>
                  <w:color w:val="000000"/>
                  <w:sz w:val="22"/>
                  <w:szCs w:val="22"/>
                </w:rPr>
                <w:delText xml:space="preserve">will take a 2 phased approach where </w:delText>
              </w:r>
            </w:del>
          </w:p>
          <w:p w14:paraId="35A15F41" w14:textId="08F7E400" w:rsidR="00D4608D" w:rsidRPr="00111713" w:rsidDel="0020357B" w:rsidRDefault="00D4608D" w:rsidP="00D4608D">
            <w:pPr>
              <w:pStyle w:val="NormalWeb"/>
              <w:numPr>
                <w:ilvl w:val="0"/>
                <w:numId w:val="10"/>
              </w:numPr>
              <w:spacing w:before="0" w:beforeAutospacing="0" w:after="0" w:afterAutospacing="0" w:line="276" w:lineRule="atLeast"/>
              <w:textAlignment w:val="baseline"/>
              <w:rPr>
                <w:del w:id="180" w:author="Dennis" w:date="2021-03-03T22:31:00Z"/>
                <w:rFonts w:ascii="Arial" w:hAnsi="Arial" w:cs="Arial"/>
                <w:color w:val="000000"/>
                <w:sz w:val="22"/>
                <w:szCs w:val="22"/>
              </w:rPr>
            </w:pPr>
            <w:del w:id="181" w:author="Dennis" w:date="2021-03-03T22:31:00Z">
              <w:r w:rsidRPr="00111713" w:rsidDel="0020357B">
                <w:rPr>
                  <w:rFonts w:ascii="Arial" w:hAnsi="Arial" w:cs="Arial"/>
                  <w:color w:val="000000"/>
                  <w:sz w:val="22"/>
                  <w:szCs w:val="22"/>
                </w:rPr>
                <w:lastRenderedPageBreak/>
                <w:delText>Phase 1: A PoC (Proof-of-Concept) shall be done to test the viability of the proposal in determining the important features</w:delText>
              </w:r>
              <w:r w:rsidDel="0020357B">
                <w:rPr>
                  <w:rFonts w:ascii="Arial" w:hAnsi="Arial" w:cs="Arial"/>
                  <w:color w:val="000000"/>
                  <w:sz w:val="22"/>
                  <w:szCs w:val="22"/>
                </w:rPr>
                <w:delText xml:space="preserve"> on a subset of the data</w:delText>
              </w:r>
              <w:r w:rsidRPr="00111713" w:rsidDel="0020357B">
                <w:rPr>
                  <w:rFonts w:ascii="Arial" w:hAnsi="Arial" w:cs="Arial"/>
                  <w:color w:val="000000"/>
                  <w:sz w:val="22"/>
                  <w:szCs w:val="22"/>
                </w:rPr>
                <w:delText xml:space="preserve"> </w:delText>
              </w:r>
            </w:del>
          </w:p>
          <w:p w14:paraId="0AD00481" w14:textId="38FE1208" w:rsidR="00D4608D" w:rsidDel="0020357B" w:rsidRDefault="00D4608D" w:rsidP="00D4608D">
            <w:pPr>
              <w:pStyle w:val="NormalWeb"/>
              <w:numPr>
                <w:ilvl w:val="0"/>
                <w:numId w:val="10"/>
              </w:numPr>
              <w:spacing w:before="0" w:beforeAutospacing="0" w:after="0" w:afterAutospacing="0" w:line="276" w:lineRule="atLeast"/>
              <w:textAlignment w:val="baseline"/>
              <w:rPr>
                <w:del w:id="182" w:author="Dennis" w:date="2021-03-03T22:31:00Z"/>
                <w:rFonts w:ascii="Arial" w:hAnsi="Arial" w:cs="Arial"/>
                <w:color w:val="000000"/>
                <w:sz w:val="22"/>
                <w:szCs w:val="22"/>
              </w:rPr>
            </w:pPr>
            <w:del w:id="183" w:author="Dennis" w:date="2021-03-03T22:31:00Z">
              <w:r w:rsidRPr="00111713" w:rsidDel="0020357B">
                <w:rPr>
                  <w:rFonts w:ascii="Arial" w:hAnsi="Arial" w:cs="Arial"/>
                  <w:color w:val="000000"/>
                  <w:sz w:val="22"/>
                  <w:szCs w:val="22"/>
                </w:rPr>
                <w:delText xml:space="preserve">Phase 2: Expand to use the </w:delText>
              </w:r>
              <w:r w:rsidDel="0020357B">
                <w:rPr>
                  <w:rFonts w:ascii="Arial" w:hAnsi="Arial" w:cs="Arial"/>
                  <w:color w:val="000000"/>
                  <w:sz w:val="22"/>
                  <w:szCs w:val="22"/>
                </w:rPr>
                <w:delText xml:space="preserve">entire </w:delText>
              </w:r>
              <w:r w:rsidR="00242333" w:rsidDel="0020357B">
                <w:rPr>
                  <w:rFonts w:ascii="Arial" w:hAnsi="Arial" w:cs="Arial"/>
                  <w:color w:val="000000"/>
                  <w:sz w:val="22"/>
                  <w:szCs w:val="22"/>
                </w:rPr>
                <w:delText xml:space="preserve">available </w:delText>
              </w:r>
              <w:r w:rsidRPr="00111713" w:rsidDel="0020357B">
                <w:rPr>
                  <w:rFonts w:ascii="Arial" w:hAnsi="Arial" w:cs="Arial"/>
                  <w:color w:val="000000"/>
                  <w:sz w:val="22"/>
                  <w:szCs w:val="22"/>
                </w:rPr>
                <w:delText>data on the model</w:delText>
              </w:r>
              <w:r w:rsidR="00242333" w:rsidDel="0020357B">
                <w:rPr>
                  <w:rFonts w:ascii="Arial" w:hAnsi="Arial" w:cs="Arial"/>
                  <w:color w:val="000000"/>
                  <w:sz w:val="22"/>
                  <w:szCs w:val="22"/>
                </w:rPr>
                <w:delText>s</w:delText>
              </w:r>
              <w:r w:rsidRPr="00111713" w:rsidDel="0020357B">
                <w:rPr>
                  <w:rFonts w:ascii="Arial" w:hAnsi="Arial" w:cs="Arial"/>
                  <w:color w:val="000000"/>
                  <w:sz w:val="22"/>
                  <w:szCs w:val="22"/>
                </w:rPr>
                <w:delText xml:space="preserve"> develop</w:delText>
              </w:r>
              <w:r w:rsidR="00242333" w:rsidDel="0020357B">
                <w:rPr>
                  <w:rFonts w:ascii="Arial" w:hAnsi="Arial" w:cs="Arial"/>
                  <w:color w:val="000000"/>
                  <w:sz w:val="22"/>
                  <w:szCs w:val="22"/>
                </w:rPr>
                <w:delText>ed</w:delText>
              </w:r>
              <w:r w:rsidRPr="00111713" w:rsidDel="0020357B">
                <w:rPr>
                  <w:rFonts w:ascii="Arial" w:hAnsi="Arial" w:cs="Arial"/>
                  <w:color w:val="000000"/>
                  <w:sz w:val="22"/>
                  <w:szCs w:val="22"/>
                </w:rPr>
                <w:delText xml:space="preserve"> under the </w:delText>
              </w:r>
              <w:r w:rsidDel="0020357B">
                <w:rPr>
                  <w:rFonts w:ascii="Arial" w:hAnsi="Arial" w:cs="Arial"/>
                  <w:color w:val="000000"/>
                  <w:sz w:val="22"/>
                  <w:szCs w:val="22"/>
                </w:rPr>
                <w:delText>PoC</w:delText>
              </w:r>
              <w:r w:rsidR="00E705D7" w:rsidDel="0020357B">
                <w:rPr>
                  <w:rFonts w:ascii="Arial" w:hAnsi="Arial" w:cs="Arial"/>
                  <w:color w:val="000000"/>
                  <w:sz w:val="22"/>
                  <w:szCs w:val="22"/>
                </w:rPr>
                <w:delText xml:space="preserve"> and provide recommendations for improvement</w:delText>
              </w:r>
            </w:del>
          </w:p>
          <w:p w14:paraId="6949772B" w14:textId="06068A29" w:rsidR="00417CD2" w:rsidRPr="00111713" w:rsidDel="0020357B" w:rsidRDefault="00417CD2" w:rsidP="00417CD2">
            <w:pPr>
              <w:pStyle w:val="NormalWeb"/>
              <w:spacing w:before="0" w:beforeAutospacing="0" w:after="0" w:afterAutospacing="0" w:line="276" w:lineRule="atLeast"/>
              <w:textAlignment w:val="baseline"/>
              <w:rPr>
                <w:del w:id="184" w:author="Dennis" w:date="2021-03-03T22:31:00Z"/>
                <w:rFonts w:ascii="Arial" w:hAnsi="Arial" w:cs="Arial"/>
                <w:color w:val="000000"/>
                <w:sz w:val="22"/>
                <w:szCs w:val="22"/>
              </w:rPr>
            </w:pPr>
          </w:p>
          <w:p w14:paraId="426D9033" w14:textId="43EF04C9" w:rsidR="00417CD2" w:rsidRPr="00111713" w:rsidDel="0020357B" w:rsidRDefault="00417CD2" w:rsidP="00417CD2">
            <w:pPr>
              <w:pStyle w:val="NormalWeb"/>
              <w:spacing w:before="0" w:beforeAutospacing="0" w:after="0" w:afterAutospacing="0" w:line="276" w:lineRule="atLeast"/>
              <w:textAlignment w:val="baseline"/>
              <w:rPr>
                <w:del w:id="185" w:author="Dennis" w:date="2021-03-03T22:31:00Z"/>
                <w:rFonts w:ascii="Arial" w:hAnsi="Arial" w:cs="Arial"/>
                <w:color w:val="000000"/>
                <w:sz w:val="22"/>
                <w:szCs w:val="22"/>
              </w:rPr>
            </w:pPr>
          </w:p>
          <w:p w14:paraId="0041DDBB" w14:textId="77777777" w:rsidR="00417CD2" w:rsidRPr="00111713" w:rsidRDefault="00417CD2" w:rsidP="0020357B">
            <w:pPr>
              <w:pStyle w:val="NormalWeb"/>
              <w:spacing w:before="0" w:beforeAutospacing="0" w:after="0" w:afterAutospacing="0" w:line="276" w:lineRule="atLeast"/>
              <w:textAlignment w:val="baseline"/>
              <w:rPr>
                <w:rFonts w:cs="Arial"/>
                <w:sz w:val="22"/>
              </w:rPr>
              <w:pPrChange w:id="186" w:author="Dennis" w:date="2021-03-03T22:31:00Z">
                <w:pPr/>
              </w:pPrChange>
            </w:pPr>
          </w:p>
        </w:tc>
      </w:tr>
      <w:tr w:rsidR="00AA3D42" w:rsidRPr="00111713" w14:paraId="6C0058F8" w14:textId="77777777" w:rsidTr="00065EFD">
        <w:tc>
          <w:tcPr>
            <w:tcW w:w="912" w:type="pct"/>
          </w:tcPr>
          <w:p w14:paraId="3B5FC644" w14:textId="48F55814" w:rsidR="00862606" w:rsidRPr="00111713" w:rsidRDefault="00112F7B" w:rsidP="00862606">
            <w:pPr>
              <w:rPr>
                <w:rFonts w:cs="Arial"/>
                <w:b/>
                <w:sz w:val="22"/>
              </w:rPr>
            </w:pPr>
            <w:commentRangeStart w:id="187"/>
            <w:r w:rsidRPr="00111713">
              <w:rPr>
                <w:rFonts w:cs="Arial"/>
                <w:b/>
                <w:sz w:val="22"/>
              </w:rPr>
              <w:lastRenderedPageBreak/>
              <w:t>Implementation /</w:t>
            </w:r>
            <w:r w:rsidR="00B22F42" w:rsidRPr="00111713">
              <w:rPr>
                <w:rFonts w:cs="Arial"/>
                <w:b/>
                <w:sz w:val="22"/>
              </w:rPr>
              <w:t xml:space="preserve"> </w:t>
            </w:r>
            <w:r w:rsidRPr="00111713">
              <w:rPr>
                <w:rFonts w:cs="Arial"/>
                <w:b/>
                <w:sz w:val="22"/>
              </w:rPr>
              <w:t>Production</w:t>
            </w:r>
            <w:commentRangeEnd w:id="187"/>
            <w:r w:rsidR="00862606">
              <w:rPr>
                <w:rStyle w:val="CommentReference"/>
              </w:rPr>
              <w:commentReference w:id="187"/>
            </w:r>
          </w:p>
        </w:tc>
        <w:tc>
          <w:tcPr>
            <w:tcW w:w="4088" w:type="pct"/>
          </w:tcPr>
          <w:p w14:paraId="6445FB63" w14:textId="77777777" w:rsidR="00112F7B" w:rsidRPr="00111713" w:rsidRDefault="00112F7B" w:rsidP="00112F7B">
            <w:pPr>
              <w:pStyle w:val="NormalWeb"/>
              <w:numPr>
                <w:ilvl w:val="0"/>
                <w:numId w:val="8"/>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 xml:space="preserve">Operational requirements or constraints (who exactly will use your model, data or system and how? </w:t>
            </w:r>
          </w:p>
          <w:p w14:paraId="6BC9F940" w14:textId="77777777" w:rsidR="00112F7B" w:rsidRPr="00111713" w:rsidRDefault="00112F7B" w:rsidP="00112F7B">
            <w:pPr>
              <w:pStyle w:val="NormalWeb"/>
              <w:numPr>
                <w:ilvl w:val="0"/>
                <w:numId w:val="8"/>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 xml:space="preserve">Will the solution run in real-time? </w:t>
            </w:r>
          </w:p>
          <w:p w14:paraId="3E6C08DB" w14:textId="77777777" w:rsidR="00112F7B" w:rsidRPr="00111713" w:rsidRDefault="00112F7B" w:rsidP="00112F7B">
            <w:pPr>
              <w:pStyle w:val="NormalWeb"/>
              <w:numPr>
                <w:ilvl w:val="0"/>
                <w:numId w:val="8"/>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 xml:space="preserve">Will it require collecting new data? </w:t>
            </w:r>
          </w:p>
          <w:p w14:paraId="519C9618" w14:textId="77777777" w:rsidR="00112F7B" w:rsidRPr="00111713" w:rsidRDefault="00112F7B" w:rsidP="00112F7B">
            <w:pPr>
              <w:pStyle w:val="NormalWeb"/>
              <w:numPr>
                <w:ilvl w:val="0"/>
                <w:numId w:val="8"/>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One-time analysis or ongoing?</w:t>
            </w:r>
          </w:p>
          <w:p w14:paraId="7F36FD11" w14:textId="77777777" w:rsidR="00C24229" w:rsidRPr="00111713" w:rsidRDefault="00C24229" w:rsidP="000E69DC">
            <w:pPr>
              <w:rPr>
                <w:rFonts w:cs="Arial"/>
                <w:sz w:val="22"/>
              </w:rPr>
            </w:pPr>
          </w:p>
          <w:p w14:paraId="7B977A05" w14:textId="6FCE429A" w:rsidR="00111713" w:rsidRPr="00041157" w:rsidDel="0020357B" w:rsidRDefault="00111713" w:rsidP="00111713">
            <w:pPr>
              <w:rPr>
                <w:del w:id="188" w:author="Dennis" w:date="2021-03-03T22:36:00Z"/>
                <w:rFonts w:cs="Arial"/>
                <w:b/>
                <w:sz w:val="22"/>
              </w:rPr>
            </w:pPr>
            <w:del w:id="189" w:author="Dennis" w:date="2021-03-03T22:36:00Z">
              <w:r w:rsidRPr="00041157" w:rsidDel="0020357B">
                <w:rPr>
                  <w:rFonts w:cs="Arial"/>
                  <w:b/>
                  <w:sz w:val="22"/>
                </w:rPr>
                <w:delText>Option 1: NBA Team Efficiency Improvements</w:delText>
              </w:r>
            </w:del>
          </w:p>
          <w:p w14:paraId="7D3113F7" w14:textId="7DF14BA0" w:rsidR="00417CD2" w:rsidRPr="00111713" w:rsidRDefault="008026BB" w:rsidP="00417CD2">
            <w:pPr>
              <w:pStyle w:val="NormalWeb"/>
              <w:spacing w:before="0" w:beforeAutospacing="0" w:after="0" w:afterAutospacing="0" w:line="276" w:lineRule="atLeast"/>
              <w:textAlignment w:val="baseline"/>
              <w:rPr>
                <w:rFonts w:ascii="Arial" w:hAnsi="Arial" w:cs="Arial"/>
                <w:color w:val="000000"/>
                <w:sz w:val="22"/>
                <w:szCs w:val="22"/>
              </w:rPr>
            </w:pPr>
            <w:r>
              <w:rPr>
                <w:rFonts w:ascii="Arial" w:hAnsi="Arial" w:cs="Arial"/>
                <w:color w:val="000000"/>
                <w:sz w:val="22"/>
                <w:szCs w:val="22"/>
              </w:rPr>
              <w:t>The modeling</w:t>
            </w:r>
            <w:ins w:id="190" w:author="Dennis" w:date="2021-03-03T21:16:00Z">
              <w:r w:rsidR="00465E25">
                <w:rPr>
                  <w:rFonts w:ascii="Arial" w:hAnsi="Arial" w:cs="Arial"/>
                  <w:color w:val="000000"/>
                  <w:sz w:val="22"/>
                  <w:szCs w:val="22"/>
                </w:rPr>
                <w:t xml:space="preserve"> report</w:t>
              </w:r>
            </w:ins>
            <w:r>
              <w:rPr>
                <w:rFonts w:ascii="Arial" w:hAnsi="Arial" w:cs="Arial"/>
                <w:color w:val="000000"/>
                <w:sz w:val="22"/>
                <w:szCs w:val="22"/>
              </w:rPr>
              <w:t xml:space="preserve"> is targeted for used by the General Manager group </w:t>
            </w:r>
            <w:ins w:id="191" w:author="Dennis" w:date="2021-03-03T21:17:00Z">
              <w:r w:rsidR="00465E25">
                <w:rPr>
                  <w:rFonts w:ascii="Arial" w:hAnsi="Arial" w:cs="Arial"/>
                  <w:color w:val="000000"/>
                  <w:sz w:val="22"/>
                  <w:szCs w:val="22"/>
                </w:rPr>
                <w:t>and/</w:t>
              </w:r>
            </w:ins>
            <w:r>
              <w:rPr>
                <w:rFonts w:ascii="Arial" w:hAnsi="Arial" w:cs="Arial"/>
                <w:color w:val="000000"/>
                <w:sz w:val="22"/>
                <w:szCs w:val="22"/>
              </w:rPr>
              <w:t xml:space="preserve">or scouting team </w:t>
            </w:r>
            <w:ins w:id="192" w:author="Dennis" w:date="2021-03-03T21:17:00Z">
              <w:r w:rsidR="00465E25">
                <w:rPr>
                  <w:rFonts w:ascii="Arial" w:hAnsi="Arial" w:cs="Arial"/>
                  <w:color w:val="000000"/>
                  <w:sz w:val="22"/>
                  <w:szCs w:val="22"/>
                </w:rPr>
                <w:t xml:space="preserve">to </w:t>
              </w:r>
            </w:ins>
            <w:r>
              <w:rPr>
                <w:rFonts w:ascii="Arial" w:hAnsi="Arial" w:cs="Arial"/>
                <w:color w:val="000000"/>
                <w:sz w:val="22"/>
                <w:szCs w:val="22"/>
              </w:rPr>
              <w:t>narrow down the search for role players</w:t>
            </w:r>
            <w:ins w:id="193" w:author="Dennis" w:date="2021-03-03T21:17:00Z">
              <w:r w:rsidR="00465E25">
                <w:rPr>
                  <w:rFonts w:ascii="Arial" w:hAnsi="Arial" w:cs="Arial"/>
                  <w:color w:val="000000"/>
                  <w:sz w:val="22"/>
                  <w:szCs w:val="22"/>
                </w:rPr>
                <w:t xml:space="preserve"> based on the features important to improving the team roster</w:t>
              </w:r>
            </w:ins>
            <w:del w:id="194" w:author="Dennis" w:date="2021-03-03T21:17:00Z">
              <w:r w:rsidDel="00465E25">
                <w:rPr>
                  <w:rFonts w:ascii="Arial" w:hAnsi="Arial" w:cs="Arial"/>
                  <w:color w:val="000000"/>
                  <w:sz w:val="22"/>
                  <w:szCs w:val="22"/>
                </w:rPr>
                <w:delText xml:space="preserve">. </w:delText>
              </w:r>
            </w:del>
          </w:p>
          <w:p w14:paraId="5ED7D833" w14:textId="397C77D9" w:rsidR="00417CD2" w:rsidRDefault="00417CD2" w:rsidP="00417CD2">
            <w:pPr>
              <w:pStyle w:val="NormalWeb"/>
              <w:spacing w:before="0" w:beforeAutospacing="0" w:after="0" w:afterAutospacing="0" w:line="276" w:lineRule="atLeast"/>
              <w:textAlignment w:val="baseline"/>
              <w:rPr>
                <w:rFonts w:ascii="Arial" w:hAnsi="Arial" w:cs="Arial"/>
                <w:color w:val="000000"/>
                <w:sz w:val="22"/>
                <w:szCs w:val="22"/>
              </w:rPr>
            </w:pPr>
          </w:p>
          <w:p w14:paraId="5D098390" w14:textId="201CDFAD" w:rsidR="00041157" w:rsidRPr="00041157" w:rsidDel="0020357B" w:rsidRDefault="00041157" w:rsidP="00041157">
            <w:pPr>
              <w:rPr>
                <w:del w:id="195" w:author="Dennis" w:date="2021-03-03T22:36:00Z"/>
                <w:rFonts w:cs="Arial"/>
                <w:b/>
                <w:sz w:val="22"/>
              </w:rPr>
            </w:pPr>
            <w:del w:id="196" w:author="Dennis" w:date="2021-03-03T22:36:00Z">
              <w:r w:rsidRPr="00041157" w:rsidDel="0020357B">
                <w:rPr>
                  <w:rFonts w:cs="Arial"/>
                  <w:b/>
                  <w:sz w:val="22"/>
                </w:rPr>
                <w:delText>Option 2: NYC Motor Collision Reduction Analysis</w:delText>
              </w:r>
            </w:del>
          </w:p>
          <w:p w14:paraId="770E9C97" w14:textId="7DC0AA68" w:rsidR="00041157" w:rsidDel="0020357B" w:rsidRDefault="00E705D7" w:rsidP="00417CD2">
            <w:pPr>
              <w:pStyle w:val="NormalWeb"/>
              <w:spacing w:before="0" w:beforeAutospacing="0" w:after="0" w:afterAutospacing="0" w:line="276" w:lineRule="atLeast"/>
              <w:textAlignment w:val="baseline"/>
              <w:rPr>
                <w:del w:id="197" w:author="Dennis" w:date="2021-03-03T22:36:00Z"/>
                <w:rFonts w:ascii="Arial" w:hAnsi="Arial" w:cs="Arial"/>
                <w:color w:val="000000"/>
                <w:sz w:val="22"/>
                <w:szCs w:val="22"/>
              </w:rPr>
            </w:pPr>
            <w:del w:id="198" w:author="Dennis" w:date="2021-03-03T22:36:00Z">
              <w:r w:rsidDel="0020357B">
                <w:rPr>
                  <w:rFonts w:ascii="Arial" w:hAnsi="Arial" w:cs="Arial"/>
                  <w:color w:val="000000"/>
                  <w:sz w:val="22"/>
                  <w:szCs w:val="22"/>
                </w:rPr>
                <w:delText>[Insert information here</w:delText>
              </w:r>
              <w:r w:rsidR="0029070F" w:rsidDel="0020357B">
                <w:rPr>
                  <w:rFonts w:ascii="Arial" w:hAnsi="Arial" w:cs="Arial"/>
                  <w:color w:val="000000"/>
                  <w:sz w:val="22"/>
                  <w:szCs w:val="22"/>
                </w:rPr>
                <w:delText xml:space="preserve">The model is targeted for used by the police department to monitor the high accidents areas and improve the infrastructures of the regions. (eg, adding more traffic lights, </w:delText>
              </w:r>
              <w:r w:rsidR="00D620C8" w:rsidDel="0020357B">
                <w:rPr>
                  <w:rFonts w:ascii="Arial" w:hAnsi="Arial" w:cs="Arial"/>
                  <w:color w:val="000000"/>
                  <w:sz w:val="22"/>
                  <w:szCs w:val="22"/>
                </w:rPr>
                <w:delText xml:space="preserve">speed limit, </w:delText>
              </w:r>
              <w:r w:rsidR="0029070F" w:rsidDel="0020357B">
                <w:rPr>
                  <w:rFonts w:ascii="Arial" w:hAnsi="Arial" w:cs="Arial"/>
                  <w:color w:val="000000"/>
                  <w:sz w:val="22"/>
                  <w:szCs w:val="22"/>
                </w:rPr>
                <w:delText>stop signs, more lanes for cyclists. etc.</w:delText>
              </w:r>
            </w:del>
            <w:ins w:id="199" w:author="Cindy Guo" w:date="2021-03-02T11:45:00Z">
              <w:del w:id="200" w:author="Dennis" w:date="2021-03-03T22:36:00Z">
                <w:r w:rsidR="00D620C8" w:rsidDel="0020357B">
                  <w:rPr>
                    <w:rFonts w:ascii="Arial" w:hAnsi="Arial" w:cs="Arial"/>
                    <w:color w:val="000000"/>
                    <w:sz w:val="22"/>
                    <w:szCs w:val="22"/>
                  </w:rPr>
                  <w:delText>)</w:delText>
                </w:r>
              </w:del>
            </w:ins>
            <w:del w:id="201" w:author="Dennis" w:date="2021-03-03T22:36:00Z">
              <w:r w:rsidDel="0020357B">
                <w:rPr>
                  <w:rFonts w:ascii="Arial" w:hAnsi="Arial" w:cs="Arial"/>
                  <w:color w:val="000000"/>
                  <w:sz w:val="22"/>
                  <w:szCs w:val="22"/>
                </w:rPr>
                <w:delText>]</w:delText>
              </w:r>
            </w:del>
          </w:p>
          <w:p w14:paraId="67CD52BB" w14:textId="635664CB" w:rsidR="00041157" w:rsidRPr="00111713" w:rsidDel="0020357B" w:rsidRDefault="00041157" w:rsidP="00417CD2">
            <w:pPr>
              <w:pStyle w:val="NormalWeb"/>
              <w:spacing w:before="0" w:beforeAutospacing="0" w:after="0" w:afterAutospacing="0" w:line="276" w:lineRule="atLeast"/>
              <w:textAlignment w:val="baseline"/>
              <w:rPr>
                <w:del w:id="202" w:author="Dennis" w:date="2021-03-03T22:36:00Z"/>
                <w:rFonts w:ascii="Arial" w:hAnsi="Arial" w:cs="Arial"/>
                <w:color w:val="000000"/>
                <w:sz w:val="22"/>
                <w:szCs w:val="22"/>
              </w:rPr>
            </w:pPr>
          </w:p>
          <w:p w14:paraId="198E04E8" w14:textId="08C103F1" w:rsidR="00D4608D" w:rsidRPr="00041157" w:rsidDel="0020357B" w:rsidRDefault="00D4608D" w:rsidP="00D4608D">
            <w:pPr>
              <w:rPr>
                <w:del w:id="203" w:author="Dennis" w:date="2021-03-03T22:36:00Z"/>
                <w:rFonts w:cs="Arial"/>
                <w:b/>
                <w:sz w:val="22"/>
              </w:rPr>
            </w:pPr>
            <w:del w:id="204" w:author="Dennis" w:date="2021-03-03T22:36:00Z">
              <w:r w:rsidRPr="00041157" w:rsidDel="0020357B">
                <w:rPr>
                  <w:rFonts w:cs="Arial"/>
                  <w:b/>
                  <w:sz w:val="22"/>
                </w:rPr>
                <w:delText xml:space="preserve">Option </w:delText>
              </w:r>
              <w:r w:rsidR="00041157" w:rsidRPr="00041157" w:rsidDel="0020357B">
                <w:rPr>
                  <w:rFonts w:cs="Arial"/>
                  <w:b/>
                  <w:sz w:val="22"/>
                </w:rPr>
                <w:delText>3</w:delText>
              </w:r>
              <w:r w:rsidRPr="00041157" w:rsidDel="0020357B">
                <w:rPr>
                  <w:rFonts w:cs="Arial"/>
                  <w:b/>
                  <w:sz w:val="22"/>
                </w:rPr>
                <w:delText>: NYC Taxi Allocation Efficiencies</w:delText>
              </w:r>
            </w:del>
          </w:p>
          <w:p w14:paraId="785EECBA" w14:textId="18CE2B64" w:rsidR="00417CD2" w:rsidRPr="00111713" w:rsidDel="0020357B" w:rsidRDefault="00CC719A" w:rsidP="00417CD2">
            <w:pPr>
              <w:pStyle w:val="NormalWeb"/>
              <w:spacing w:before="0" w:beforeAutospacing="0" w:after="0" w:afterAutospacing="0" w:line="276" w:lineRule="atLeast"/>
              <w:textAlignment w:val="baseline"/>
              <w:rPr>
                <w:del w:id="205" w:author="Dennis" w:date="2021-03-03T22:36:00Z"/>
                <w:rFonts w:ascii="Arial" w:hAnsi="Arial" w:cs="Arial"/>
                <w:color w:val="000000"/>
                <w:sz w:val="22"/>
                <w:szCs w:val="22"/>
              </w:rPr>
            </w:pPr>
            <w:del w:id="206" w:author="Dennis" w:date="2021-03-03T22:36:00Z">
              <w:r w:rsidRPr="00111713" w:rsidDel="0020357B">
                <w:rPr>
                  <w:rFonts w:ascii="Arial" w:hAnsi="Arial" w:cs="Arial"/>
                  <w:color w:val="000000"/>
                  <w:sz w:val="22"/>
                  <w:szCs w:val="22"/>
                </w:rPr>
                <w:delText>This wou</w:delText>
              </w:r>
              <w:r w:rsidR="00242333" w:rsidDel="0020357B">
                <w:rPr>
                  <w:rFonts w:ascii="Arial" w:hAnsi="Arial" w:cs="Arial"/>
                  <w:color w:val="000000"/>
                  <w:sz w:val="22"/>
                  <w:szCs w:val="22"/>
                </w:rPr>
                <w:delText xml:space="preserve">ld be run on a monthly basis by dispatchers and scheduling to ensure drivers are allocated to areas with high influx of requests for ride services. </w:delText>
              </w:r>
            </w:del>
          </w:p>
          <w:p w14:paraId="6CACA177" w14:textId="77777777" w:rsidR="00417CD2" w:rsidRPr="00111713" w:rsidRDefault="00417CD2" w:rsidP="00417CD2">
            <w:pPr>
              <w:pStyle w:val="NormalWeb"/>
              <w:spacing w:before="0" w:beforeAutospacing="0" w:after="0" w:afterAutospacing="0" w:line="276" w:lineRule="atLeast"/>
              <w:textAlignment w:val="baseline"/>
              <w:rPr>
                <w:rFonts w:ascii="Arial" w:hAnsi="Arial" w:cs="Arial"/>
                <w:color w:val="000000"/>
                <w:sz w:val="22"/>
                <w:szCs w:val="22"/>
              </w:rPr>
            </w:pPr>
          </w:p>
          <w:p w14:paraId="35BB42D9" w14:textId="77777777" w:rsidR="00417CD2" w:rsidRPr="00111713" w:rsidRDefault="00417CD2" w:rsidP="000E69DC">
            <w:pPr>
              <w:rPr>
                <w:rFonts w:cs="Arial"/>
                <w:sz w:val="22"/>
              </w:rPr>
            </w:pPr>
          </w:p>
        </w:tc>
      </w:tr>
      <w:tr w:rsidR="00AA3D42" w:rsidRPr="00111713" w14:paraId="247CC019" w14:textId="77777777" w:rsidTr="00065EFD">
        <w:tc>
          <w:tcPr>
            <w:tcW w:w="912" w:type="pct"/>
          </w:tcPr>
          <w:p w14:paraId="64620FA3" w14:textId="77777777" w:rsidR="00111713" w:rsidRPr="00111713" w:rsidRDefault="00111713" w:rsidP="000E69DC">
            <w:pPr>
              <w:rPr>
                <w:rFonts w:cs="Arial"/>
                <w:b/>
                <w:sz w:val="22"/>
              </w:rPr>
            </w:pPr>
            <w:commentRangeStart w:id="207"/>
            <w:r w:rsidRPr="00111713">
              <w:rPr>
                <w:rFonts w:cs="Arial"/>
                <w:b/>
                <w:sz w:val="22"/>
              </w:rPr>
              <w:t>Deliverable</w:t>
            </w:r>
            <w:commentRangeEnd w:id="207"/>
            <w:r w:rsidR="00862606">
              <w:rPr>
                <w:rStyle w:val="CommentReference"/>
              </w:rPr>
              <w:commentReference w:id="207"/>
            </w:r>
          </w:p>
        </w:tc>
        <w:tc>
          <w:tcPr>
            <w:tcW w:w="4088" w:type="pct"/>
          </w:tcPr>
          <w:p w14:paraId="20FECFA3" w14:textId="22653692" w:rsidR="00242333" w:rsidRPr="00041157" w:rsidDel="0020357B" w:rsidRDefault="00242333" w:rsidP="00242333">
            <w:pPr>
              <w:rPr>
                <w:del w:id="208" w:author="Dennis" w:date="2021-03-03T22:36:00Z"/>
                <w:rFonts w:cs="Arial"/>
                <w:b/>
                <w:sz w:val="22"/>
              </w:rPr>
            </w:pPr>
            <w:del w:id="209" w:author="Dennis" w:date="2021-03-03T22:36:00Z">
              <w:r w:rsidRPr="00041157" w:rsidDel="0020357B">
                <w:rPr>
                  <w:rFonts w:cs="Arial"/>
                  <w:b/>
                  <w:sz w:val="22"/>
                </w:rPr>
                <w:delText>Option 1: NBA Team Efficiency Improvements</w:delText>
              </w:r>
            </w:del>
          </w:p>
          <w:p w14:paraId="6A705782" w14:textId="77777777" w:rsidR="00111713" w:rsidRDefault="00111713" w:rsidP="00111713">
            <w:pPr>
              <w:pStyle w:val="NormalWeb"/>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 xml:space="preserve">A report / presentation on the results of this analysis to determine the factors that either improve on team wins or reduce team losses </w:t>
            </w:r>
          </w:p>
          <w:p w14:paraId="72DA1860" w14:textId="4931E872" w:rsidR="00242333" w:rsidDel="0020357B" w:rsidRDefault="00242333" w:rsidP="00111713">
            <w:pPr>
              <w:pStyle w:val="NormalWeb"/>
              <w:spacing w:before="0" w:beforeAutospacing="0" w:after="0" w:afterAutospacing="0" w:line="276" w:lineRule="atLeast"/>
              <w:textAlignment w:val="baseline"/>
              <w:rPr>
                <w:del w:id="210" w:author="Dennis" w:date="2021-03-03T22:36:00Z"/>
                <w:rFonts w:ascii="Arial" w:hAnsi="Arial" w:cs="Arial"/>
                <w:color w:val="000000"/>
                <w:sz w:val="22"/>
                <w:szCs w:val="22"/>
              </w:rPr>
            </w:pPr>
          </w:p>
          <w:p w14:paraId="23AD73BA" w14:textId="4FF89E00" w:rsidR="00041157" w:rsidRPr="00041157" w:rsidDel="0020357B" w:rsidRDefault="00041157" w:rsidP="00041157">
            <w:pPr>
              <w:rPr>
                <w:del w:id="211" w:author="Dennis" w:date="2021-03-03T22:36:00Z"/>
                <w:rFonts w:cs="Arial"/>
                <w:b/>
                <w:sz w:val="22"/>
              </w:rPr>
            </w:pPr>
            <w:del w:id="212" w:author="Dennis" w:date="2021-03-03T22:36:00Z">
              <w:r w:rsidRPr="00041157" w:rsidDel="0020357B">
                <w:rPr>
                  <w:rFonts w:cs="Arial"/>
                  <w:b/>
                  <w:sz w:val="22"/>
                </w:rPr>
                <w:delText>Option 2: NYC Motor Collision Reduction Analysis</w:delText>
              </w:r>
            </w:del>
          </w:p>
          <w:p w14:paraId="6A5271B7" w14:textId="0EA8DB23" w:rsidR="00E705D7" w:rsidDel="0020357B" w:rsidRDefault="00E705D7" w:rsidP="00E705D7">
            <w:pPr>
              <w:pStyle w:val="NormalWeb"/>
              <w:spacing w:before="0" w:beforeAutospacing="0" w:after="0" w:afterAutospacing="0" w:line="276" w:lineRule="atLeast"/>
              <w:textAlignment w:val="baseline"/>
              <w:rPr>
                <w:del w:id="213" w:author="Dennis" w:date="2021-03-03T22:36:00Z"/>
                <w:rFonts w:ascii="Arial" w:hAnsi="Arial" w:cs="Arial"/>
                <w:color w:val="000000"/>
                <w:sz w:val="22"/>
                <w:szCs w:val="22"/>
              </w:rPr>
            </w:pPr>
            <w:del w:id="214" w:author="Dennis" w:date="2021-03-03T22:36:00Z">
              <w:r w:rsidDel="0020357B">
                <w:rPr>
                  <w:rFonts w:ascii="Arial" w:hAnsi="Arial" w:cs="Arial"/>
                  <w:color w:val="000000"/>
                  <w:sz w:val="22"/>
                  <w:szCs w:val="22"/>
                </w:rPr>
                <w:delText>[Insert information here]</w:delText>
              </w:r>
            </w:del>
          </w:p>
          <w:p w14:paraId="5DB9E443" w14:textId="7EEB7DD1" w:rsidR="00041157" w:rsidDel="0020357B" w:rsidRDefault="00041157" w:rsidP="00111713">
            <w:pPr>
              <w:pStyle w:val="NormalWeb"/>
              <w:spacing w:before="0" w:beforeAutospacing="0" w:after="0" w:afterAutospacing="0" w:line="276" w:lineRule="atLeast"/>
              <w:textAlignment w:val="baseline"/>
              <w:rPr>
                <w:del w:id="215" w:author="Dennis" w:date="2021-03-03T22:36:00Z"/>
                <w:rFonts w:ascii="Arial" w:hAnsi="Arial" w:cs="Arial"/>
                <w:color w:val="000000"/>
                <w:sz w:val="22"/>
                <w:szCs w:val="22"/>
              </w:rPr>
            </w:pPr>
          </w:p>
          <w:p w14:paraId="33E60845" w14:textId="1A340CFD" w:rsidR="00242333" w:rsidRPr="00041157" w:rsidDel="0020357B" w:rsidRDefault="00242333" w:rsidP="00242333">
            <w:pPr>
              <w:rPr>
                <w:del w:id="216" w:author="Dennis" w:date="2021-03-03T22:36:00Z"/>
                <w:rFonts w:cs="Arial"/>
                <w:b/>
                <w:sz w:val="22"/>
              </w:rPr>
            </w:pPr>
            <w:del w:id="217" w:author="Dennis" w:date="2021-03-03T22:36:00Z">
              <w:r w:rsidRPr="00041157" w:rsidDel="0020357B">
                <w:rPr>
                  <w:rFonts w:cs="Arial"/>
                  <w:b/>
                  <w:sz w:val="22"/>
                </w:rPr>
                <w:delText xml:space="preserve">Option </w:delText>
              </w:r>
              <w:r w:rsidR="00041157" w:rsidRPr="00041157" w:rsidDel="0020357B">
                <w:rPr>
                  <w:rFonts w:cs="Arial"/>
                  <w:b/>
                  <w:sz w:val="22"/>
                </w:rPr>
                <w:delText>3</w:delText>
              </w:r>
              <w:r w:rsidRPr="00041157" w:rsidDel="0020357B">
                <w:rPr>
                  <w:rFonts w:cs="Arial"/>
                  <w:b/>
                  <w:sz w:val="22"/>
                </w:rPr>
                <w:delText>: NYC Taxi Allocation Efficiencies</w:delText>
              </w:r>
            </w:del>
          </w:p>
          <w:p w14:paraId="1AD82067" w14:textId="202BA5A6" w:rsidR="00242333" w:rsidDel="0020357B" w:rsidRDefault="00242333" w:rsidP="00242333">
            <w:pPr>
              <w:pStyle w:val="NormalWeb"/>
              <w:spacing w:before="0" w:beforeAutospacing="0" w:after="0" w:afterAutospacing="0" w:line="276" w:lineRule="atLeast"/>
              <w:textAlignment w:val="baseline"/>
              <w:rPr>
                <w:del w:id="218" w:author="Dennis" w:date="2021-03-03T22:36:00Z"/>
                <w:rFonts w:ascii="Arial" w:hAnsi="Arial" w:cs="Arial"/>
                <w:color w:val="000000"/>
                <w:sz w:val="22"/>
                <w:szCs w:val="22"/>
              </w:rPr>
            </w:pPr>
            <w:del w:id="219" w:author="Dennis" w:date="2021-03-03T22:36:00Z">
              <w:r w:rsidRPr="00111713" w:rsidDel="0020357B">
                <w:rPr>
                  <w:rFonts w:ascii="Arial" w:hAnsi="Arial" w:cs="Arial"/>
                  <w:color w:val="000000"/>
                  <w:sz w:val="22"/>
                  <w:szCs w:val="22"/>
                </w:rPr>
                <w:delText xml:space="preserve">A report / presentation on the results of this analysis to determine the factors that </w:delText>
              </w:r>
              <w:r w:rsidDel="0020357B">
                <w:rPr>
                  <w:rFonts w:ascii="Arial" w:hAnsi="Arial" w:cs="Arial"/>
                  <w:color w:val="000000"/>
                  <w:sz w:val="22"/>
                  <w:szCs w:val="22"/>
                </w:rPr>
                <w:delText>maximize utilization of drivers.</w:delText>
              </w:r>
              <w:r w:rsidRPr="00111713" w:rsidDel="0020357B">
                <w:rPr>
                  <w:rFonts w:ascii="Arial" w:hAnsi="Arial" w:cs="Arial"/>
                  <w:color w:val="000000"/>
                  <w:sz w:val="22"/>
                  <w:szCs w:val="22"/>
                </w:rPr>
                <w:delText xml:space="preserve"> </w:delText>
              </w:r>
            </w:del>
          </w:p>
          <w:p w14:paraId="705FC105" w14:textId="77777777" w:rsidR="00242333" w:rsidRPr="00111713" w:rsidRDefault="00242333" w:rsidP="00536675">
            <w:pPr>
              <w:pStyle w:val="NormalWeb"/>
              <w:spacing w:before="0" w:beforeAutospacing="0" w:after="0" w:afterAutospacing="0" w:line="276" w:lineRule="atLeast"/>
              <w:textAlignment w:val="baseline"/>
              <w:rPr>
                <w:rFonts w:ascii="Arial" w:hAnsi="Arial" w:cs="Arial"/>
                <w:color w:val="000000"/>
                <w:sz w:val="22"/>
                <w:szCs w:val="22"/>
              </w:rPr>
            </w:pPr>
          </w:p>
        </w:tc>
      </w:tr>
      <w:tr w:rsidR="00AA3D42" w:rsidRPr="00111713" w14:paraId="78B780DF" w14:textId="77777777" w:rsidTr="00065EFD">
        <w:tc>
          <w:tcPr>
            <w:tcW w:w="912" w:type="pct"/>
          </w:tcPr>
          <w:p w14:paraId="60E24C7B" w14:textId="77777777" w:rsidR="00C24229" w:rsidRPr="00111713" w:rsidRDefault="00C24229" w:rsidP="00112F7B">
            <w:pPr>
              <w:rPr>
                <w:rFonts w:cs="Arial"/>
                <w:b/>
                <w:sz w:val="22"/>
              </w:rPr>
            </w:pPr>
            <w:commentRangeStart w:id="220"/>
            <w:r w:rsidRPr="00111713">
              <w:rPr>
                <w:rFonts w:cs="Arial"/>
                <w:b/>
                <w:sz w:val="22"/>
              </w:rPr>
              <w:t>References</w:t>
            </w:r>
            <w:r w:rsidR="00112F7B" w:rsidRPr="00111713">
              <w:rPr>
                <w:rFonts w:cs="Arial"/>
                <w:b/>
                <w:sz w:val="22"/>
              </w:rPr>
              <w:t xml:space="preserve"> /</w:t>
            </w:r>
            <w:r w:rsidR="00B22F42" w:rsidRPr="00111713">
              <w:rPr>
                <w:rFonts w:cs="Arial"/>
                <w:b/>
                <w:sz w:val="22"/>
              </w:rPr>
              <w:t xml:space="preserve"> </w:t>
            </w:r>
            <w:r w:rsidR="00112F7B" w:rsidRPr="00111713">
              <w:rPr>
                <w:rFonts w:cs="Arial"/>
                <w:b/>
                <w:sz w:val="22"/>
              </w:rPr>
              <w:t>Backup</w:t>
            </w:r>
            <w:commentRangeEnd w:id="220"/>
            <w:r w:rsidR="00862606">
              <w:rPr>
                <w:rStyle w:val="CommentReference"/>
              </w:rPr>
              <w:commentReference w:id="220"/>
            </w:r>
          </w:p>
        </w:tc>
        <w:tc>
          <w:tcPr>
            <w:tcW w:w="4088" w:type="pct"/>
          </w:tcPr>
          <w:p w14:paraId="649CFCDF" w14:textId="77777777" w:rsidR="00112F7B" w:rsidRPr="00111713" w:rsidRDefault="00112F7B" w:rsidP="00112F7B">
            <w:pPr>
              <w:pStyle w:val="NormalWeb"/>
              <w:numPr>
                <w:ilvl w:val="0"/>
                <w:numId w:val="9"/>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Submit a draft bibliography/list of websites, data resources, etc.</w:t>
            </w:r>
          </w:p>
          <w:p w14:paraId="759DF051" w14:textId="77777777" w:rsidR="00112F7B" w:rsidRPr="00111713" w:rsidRDefault="00112F7B" w:rsidP="00112F7B">
            <w:pPr>
              <w:pStyle w:val="NormalWeb"/>
              <w:numPr>
                <w:ilvl w:val="0"/>
                <w:numId w:val="9"/>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Submit list of mentors, or requested mentors</w:t>
            </w:r>
          </w:p>
          <w:p w14:paraId="4719568D" w14:textId="77777777" w:rsidR="00C24229" w:rsidRPr="00111713" w:rsidRDefault="00112F7B" w:rsidP="00112F7B">
            <w:pPr>
              <w:pStyle w:val="NormalWeb"/>
              <w:numPr>
                <w:ilvl w:val="0"/>
                <w:numId w:val="9"/>
              </w:numPr>
              <w:spacing w:before="0" w:beforeAutospacing="0" w:after="0" w:afterAutospacing="0" w:line="276" w:lineRule="atLeast"/>
              <w:textAlignment w:val="baseline"/>
              <w:rPr>
                <w:rFonts w:ascii="Arial" w:hAnsi="Arial" w:cs="Arial"/>
                <w:color w:val="000000"/>
                <w:sz w:val="22"/>
                <w:szCs w:val="22"/>
              </w:rPr>
            </w:pPr>
            <w:r w:rsidRPr="00111713">
              <w:rPr>
                <w:rFonts w:ascii="Arial" w:hAnsi="Arial" w:cs="Arial"/>
                <w:color w:val="000000"/>
                <w:sz w:val="22"/>
                <w:szCs w:val="22"/>
              </w:rPr>
              <w:t>Submission will be due online via Avenue2Learn.</w:t>
            </w:r>
          </w:p>
          <w:p w14:paraId="321A3444" w14:textId="77777777" w:rsidR="00417CD2" w:rsidRPr="00111713" w:rsidRDefault="00417CD2" w:rsidP="00417CD2">
            <w:pPr>
              <w:pStyle w:val="NormalWeb"/>
              <w:spacing w:before="0" w:beforeAutospacing="0" w:after="0" w:afterAutospacing="0" w:line="276" w:lineRule="atLeast"/>
              <w:textAlignment w:val="baseline"/>
              <w:rPr>
                <w:rFonts w:ascii="Arial" w:hAnsi="Arial" w:cs="Arial"/>
                <w:color w:val="000000"/>
                <w:sz w:val="22"/>
                <w:szCs w:val="22"/>
              </w:rPr>
            </w:pPr>
          </w:p>
          <w:p w14:paraId="3253F4C3" w14:textId="77777777" w:rsidR="00111713" w:rsidRPr="00041157" w:rsidRDefault="00111713" w:rsidP="00111713">
            <w:pPr>
              <w:rPr>
                <w:rFonts w:cs="Arial"/>
                <w:b/>
                <w:sz w:val="22"/>
              </w:rPr>
            </w:pPr>
            <w:r w:rsidRPr="00041157">
              <w:rPr>
                <w:rFonts w:cs="Arial"/>
                <w:b/>
                <w:sz w:val="22"/>
              </w:rPr>
              <w:lastRenderedPageBreak/>
              <w:t>Option 1: NBA Team Efficiency Improvements</w:t>
            </w:r>
          </w:p>
          <w:p w14:paraId="59E1B16F" w14:textId="7E2A9917" w:rsidR="00417CD2" w:rsidRPr="00111713" w:rsidRDefault="0043187D" w:rsidP="00417CD2">
            <w:pPr>
              <w:pStyle w:val="NormalWeb"/>
              <w:spacing w:before="0" w:beforeAutospacing="0" w:after="0" w:afterAutospacing="0" w:line="276" w:lineRule="atLeast"/>
              <w:textAlignment w:val="baseline"/>
              <w:rPr>
                <w:rFonts w:ascii="Arial" w:hAnsi="Arial" w:cs="Arial"/>
                <w:color w:val="000000"/>
                <w:sz w:val="22"/>
                <w:szCs w:val="22"/>
              </w:rPr>
            </w:pPr>
            <w:sdt>
              <w:sdtPr>
                <w:rPr>
                  <w:rFonts w:ascii="Arial" w:hAnsi="Arial" w:cs="Arial"/>
                  <w:color w:val="000000"/>
                  <w:sz w:val="22"/>
                  <w:szCs w:val="22"/>
                </w:rPr>
                <w:id w:val="-215052340"/>
                <w:citation/>
              </w:sdtPr>
              <w:sdtEndPr/>
              <w:sdtContent>
                <w:r w:rsidR="00417CD2" w:rsidRPr="00111713">
                  <w:rPr>
                    <w:rFonts w:ascii="Arial" w:hAnsi="Arial" w:cs="Arial"/>
                    <w:color w:val="000000"/>
                    <w:sz w:val="22"/>
                    <w:szCs w:val="22"/>
                  </w:rPr>
                  <w:fldChar w:fldCharType="begin"/>
                </w:r>
                <w:r w:rsidR="0013723B">
                  <w:rPr>
                    <w:rFonts w:ascii="Arial" w:hAnsi="Arial" w:cs="Arial"/>
                    <w:color w:val="000000"/>
                    <w:sz w:val="22"/>
                    <w:szCs w:val="22"/>
                  </w:rPr>
                  <w:instrText xml:space="preserve">CITATION Ken19 \l 4105 </w:instrText>
                </w:r>
                <w:r w:rsidR="00417CD2" w:rsidRPr="00111713">
                  <w:rPr>
                    <w:rFonts w:ascii="Arial" w:hAnsi="Arial" w:cs="Arial"/>
                    <w:color w:val="000000"/>
                    <w:sz w:val="22"/>
                    <w:szCs w:val="22"/>
                  </w:rPr>
                  <w:fldChar w:fldCharType="separate"/>
                </w:r>
                <w:r w:rsidR="00297F60" w:rsidRPr="00297F60">
                  <w:rPr>
                    <w:rFonts w:ascii="Arial" w:hAnsi="Arial" w:cs="Arial"/>
                    <w:noProof/>
                    <w:color w:val="000000"/>
                    <w:sz w:val="22"/>
                    <w:szCs w:val="22"/>
                  </w:rPr>
                  <w:t>(Jee, 2019)</w:t>
                </w:r>
                <w:r w:rsidR="00417CD2" w:rsidRPr="00111713">
                  <w:rPr>
                    <w:rFonts w:ascii="Arial" w:hAnsi="Arial" w:cs="Arial"/>
                    <w:color w:val="000000"/>
                    <w:sz w:val="22"/>
                    <w:szCs w:val="22"/>
                  </w:rPr>
                  <w:fldChar w:fldCharType="end"/>
                </w:r>
              </w:sdtContent>
            </w:sdt>
          </w:p>
          <w:p w14:paraId="4260CBF0" w14:textId="3F08DB97" w:rsidR="00417CD2" w:rsidRPr="00111713" w:rsidRDefault="0043187D" w:rsidP="00417CD2">
            <w:pPr>
              <w:pStyle w:val="NormalWeb"/>
              <w:spacing w:before="0" w:beforeAutospacing="0" w:after="0" w:afterAutospacing="0" w:line="276" w:lineRule="atLeast"/>
              <w:textAlignment w:val="baseline"/>
              <w:rPr>
                <w:rFonts w:ascii="Arial" w:hAnsi="Arial" w:cs="Arial"/>
                <w:color w:val="000000"/>
                <w:sz w:val="22"/>
                <w:szCs w:val="22"/>
              </w:rPr>
            </w:pPr>
            <w:sdt>
              <w:sdtPr>
                <w:rPr>
                  <w:rFonts w:ascii="Arial" w:hAnsi="Arial" w:cs="Arial"/>
                  <w:color w:val="000000"/>
                  <w:sz w:val="22"/>
                  <w:szCs w:val="22"/>
                </w:rPr>
                <w:id w:val="571539130"/>
                <w:citation/>
              </w:sdtPr>
              <w:sdtEndPr/>
              <w:sdtContent>
                <w:r w:rsidR="00417CD2" w:rsidRPr="00111713">
                  <w:rPr>
                    <w:rFonts w:ascii="Arial" w:hAnsi="Arial" w:cs="Arial"/>
                    <w:color w:val="000000"/>
                    <w:sz w:val="22"/>
                    <w:szCs w:val="22"/>
                  </w:rPr>
                  <w:fldChar w:fldCharType="begin"/>
                </w:r>
                <w:r w:rsidR="00417CD2" w:rsidRPr="00111713">
                  <w:rPr>
                    <w:rFonts w:ascii="Arial" w:hAnsi="Arial" w:cs="Arial"/>
                    <w:color w:val="000000"/>
                    <w:sz w:val="22"/>
                    <w:szCs w:val="22"/>
                  </w:rPr>
                  <w:instrText xml:space="preserve"> CITATION Swa20 \l 4105 </w:instrText>
                </w:r>
                <w:r w:rsidR="00417CD2" w:rsidRPr="00111713">
                  <w:rPr>
                    <w:rFonts w:ascii="Arial" w:hAnsi="Arial" w:cs="Arial"/>
                    <w:color w:val="000000"/>
                    <w:sz w:val="22"/>
                    <w:szCs w:val="22"/>
                  </w:rPr>
                  <w:fldChar w:fldCharType="separate"/>
                </w:r>
                <w:r w:rsidR="00297F60" w:rsidRPr="00297F60">
                  <w:rPr>
                    <w:rFonts w:ascii="Arial" w:hAnsi="Arial" w:cs="Arial"/>
                    <w:noProof/>
                    <w:color w:val="000000"/>
                    <w:sz w:val="22"/>
                    <w:szCs w:val="22"/>
                  </w:rPr>
                  <w:t>(Patel, 2020)</w:t>
                </w:r>
                <w:r w:rsidR="00417CD2" w:rsidRPr="00111713">
                  <w:rPr>
                    <w:rFonts w:ascii="Arial" w:hAnsi="Arial" w:cs="Arial"/>
                    <w:color w:val="000000"/>
                    <w:sz w:val="22"/>
                    <w:szCs w:val="22"/>
                  </w:rPr>
                  <w:fldChar w:fldCharType="end"/>
                </w:r>
              </w:sdtContent>
            </w:sdt>
          </w:p>
          <w:sdt>
            <w:sdtPr>
              <w:rPr>
                <w:rFonts w:ascii="Arial" w:eastAsiaTheme="minorHAnsi" w:hAnsi="Arial" w:cs="Arial"/>
                <w:color w:val="auto"/>
                <w:sz w:val="22"/>
                <w:szCs w:val="22"/>
              </w:rPr>
              <w:id w:val="696970035"/>
              <w:docPartObj>
                <w:docPartGallery w:val="Bibliographies"/>
                <w:docPartUnique/>
              </w:docPartObj>
            </w:sdtPr>
            <w:sdtEndPr/>
            <w:sdtContent>
              <w:p w14:paraId="167C7D26" w14:textId="77777777" w:rsidR="00417CD2" w:rsidRPr="00111713" w:rsidRDefault="00417CD2">
                <w:pPr>
                  <w:pStyle w:val="Heading1"/>
                  <w:rPr>
                    <w:rFonts w:ascii="Arial" w:hAnsi="Arial" w:cs="Arial"/>
                    <w:sz w:val="22"/>
                    <w:szCs w:val="22"/>
                  </w:rPr>
                </w:pPr>
                <w:r w:rsidRPr="00111713">
                  <w:rPr>
                    <w:rFonts w:ascii="Arial" w:hAnsi="Arial" w:cs="Arial"/>
                    <w:sz w:val="22"/>
                    <w:szCs w:val="22"/>
                  </w:rPr>
                  <w:t>Bibliography</w:t>
                </w:r>
              </w:p>
              <w:sdt>
                <w:sdtPr>
                  <w:rPr>
                    <w:rFonts w:cs="Arial"/>
                    <w:sz w:val="22"/>
                  </w:rPr>
                  <w:id w:val="111145805"/>
                  <w:bibliography/>
                </w:sdtPr>
                <w:sdtEndPr/>
                <w:sdtContent>
                  <w:p w14:paraId="40D9CECE" w14:textId="77777777" w:rsidR="0013723B" w:rsidRDefault="0013723B" w:rsidP="0013723B">
                    <w:pPr>
                      <w:pStyle w:val="Bibliography"/>
                      <w:ind w:left="720" w:hanging="720"/>
                      <w:rPr>
                        <w:noProof/>
                        <w:sz w:val="24"/>
                        <w:szCs w:val="24"/>
                      </w:rPr>
                    </w:pPr>
                    <w:r>
                      <w:rPr>
                        <w:noProof/>
                      </w:rPr>
                      <w:t xml:space="preserve">Jee, K. (2019, December 22). </w:t>
                    </w:r>
                    <w:r>
                      <w:rPr>
                        <w:i/>
                        <w:iCs/>
                        <w:noProof/>
                      </w:rPr>
                      <w:t>How to Get NBA Data Using the nba_api Python Module (Beginner).</w:t>
                    </w:r>
                    <w:r>
                      <w:rPr>
                        <w:noProof/>
                      </w:rPr>
                      <w:t xml:space="preserve"> Retrieved from Playing Numbers: https://www.playingnumbers.com/2019/12/how-to-get-nba-data-using-the-nba_api-python-module-beginner/</w:t>
                    </w:r>
                  </w:p>
                  <w:p w14:paraId="7EDF90EB" w14:textId="77777777" w:rsidR="0013723B" w:rsidRDefault="0013723B" w:rsidP="0013723B">
                    <w:pPr>
                      <w:pStyle w:val="Bibliography"/>
                      <w:ind w:left="720" w:hanging="720"/>
                      <w:rPr>
                        <w:noProof/>
                      </w:rPr>
                    </w:pPr>
                    <w:r>
                      <w:rPr>
                        <w:noProof/>
                      </w:rPr>
                      <w:t xml:space="preserve">Patel, S. (2020, August 19). </w:t>
                    </w:r>
                    <w:r>
                      <w:rPr>
                        <w:i/>
                        <w:iCs/>
                        <w:noProof/>
                      </w:rPr>
                      <w:t>swar / nba_api.</w:t>
                    </w:r>
                    <w:r>
                      <w:rPr>
                        <w:noProof/>
                      </w:rPr>
                      <w:t xml:space="preserve"> Retrieved from GitHub: https://github.com/swar/nba_api/blob/master/docs/table_of_contents.md</w:t>
                    </w:r>
                  </w:p>
                  <w:p w14:paraId="61C790A3" w14:textId="77777777" w:rsidR="00417CD2" w:rsidRPr="00111713" w:rsidRDefault="0043187D" w:rsidP="0013723B">
                    <w:pPr>
                      <w:rPr>
                        <w:rFonts w:cs="Arial"/>
                        <w:sz w:val="22"/>
                      </w:rPr>
                    </w:pPr>
                  </w:p>
                </w:sdtContent>
              </w:sdt>
            </w:sdtContent>
          </w:sdt>
          <w:p w14:paraId="4004B46D" w14:textId="77777777" w:rsidR="00417CD2" w:rsidRPr="00111713" w:rsidRDefault="00417CD2" w:rsidP="00417CD2">
            <w:pPr>
              <w:rPr>
                <w:rFonts w:cs="Arial"/>
                <w:sz w:val="22"/>
              </w:rPr>
            </w:pPr>
          </w:p>
          <w:p w14:paraId="0F8A9311" w14:textId="209EE8B4" w:rsidR="00417CD2" w:rsidRDefault="00417CD2" w:rsidP="00417CD2">
            <w:pPr>
              <w:pStyle w:val="NormalWeb"/>
              <w:spacing w:before="0" w:beforeAutospacing="0" w:after="0" w:afterAutospacing="0" w:line="276" w:lineRule="atLeast"/>
              <w:textAlignment w:val="baseline"/>
              <w:rPr>
                <w:rFonts w:ascii="Arial" w:hAnsi="Arial" w:cs="Arial"/>
                <w:color w:val="000000"/>
                <w:sz w:val="22"/>
                <w:szCs w:val="22"/>
              </w:rPr>
            </w:pPr>
          </w:p>
          <w:p w14:paraId="3F76C059" w14:textId="77777777" w:rsidR="00041157" w:rsidRPr="00041157" w:rsidRDefault="00041157" w:rsidP="00041157">
            <w:pPr>
              <w:rPr>
                <w:rFonts w:cs="Arial"/>
                <w:b/>
                <w:sz w:val="22"/>
              </w:rPr>
            </w:pPr>
            <w:r w:rsidRPr="00041157">
              <w:rPr>
                <w:rFonts w:cs="Arial"/>
                <w:b/>
                <w:sz w:val="22"/>
              </w:rPr>
              <w:t>Option 2: NYC Motor Collision Reduction Analysis</w:t>
            </w:r>
          </w:p>
          <w:sdt>
            <w:sdtPr>
              <w:rPr>
                <w:rFonts w:ascii="Arial" w:eastAsiaTheme="minorHAnsi" w:hAnsi="Arial" w:cstheme="minorBidi"/>
                <w:color w:val="auto"/>
                <w:sz w:val="20"/>
                <w:szCs w:val="22"/>
              </w:rPr>
              <w:id w:val="-1528327261"/>
              <w:docPartObj>
                <w:docPartGallery w:val="Bibliographies"/>
                <w:docPartUnique/>
              </w:docPartObj>
            </w:sdtPr>
            <w:sdtEndPr/>
            <w:sdtContent>
              <w:p w14:paraId="03F2EE5D" w14:textId="1286A4FC" w:rsidR="00041157" w:rsidRDefault="00041157">
                <w:pPr>
                  <w:pStyle w:val="Heading1"/>
                </w:pPr>
                <w:r>
                  <w:t>Bibliography</w:t>
                </w:r>
              </w:p>
              <w:sdt>
                <w:sdtPr>
                  <w:id w:val="-240799419"/>
                  <w:bibliography/>
                </w:sdtPr>
                <w:sdtEndPr/>
                <w:sdtContent>
                  <w:p w14:paraId="1E985109" w14:textId="73D22CB7" w:rsidR="00297F60" w:rsidRDefault="00041157" w:rsidP="00297F60">
                    <w:pPr>
                      <w:pStyle w:val="Bibliography"/>
                      <w:ind w:left="720" w:hanging="720"/>
                      <w:rPr>
                        <w:noProof/>
                        <w:sz w:val="24"/>
                        <w:szCs w:val="24"/>
                      </w:rPr>
                    </w:pPr>
                    <w:r>
                      <w:fldChar w:fldCharType="begin"/>
                    </w:r>
                    <w:r>
                      <w:instrText xml:space="preserve"> BIBLIOGRAPHY </w:instrText>
                    </w:r>
                    <w:r>
                      <w:fldChar w:fldCharType="separate"/>
                    </w:r>
                  </w:p>
                  <w:p w14:paraId="546998EA" w14:textId="77B19C9D" w:rsidR="00297F60" w:rsidRDefault="00297F60" w:rsidP="00297F60">
                    <w:pPr>
                      <w:pStyle w:val="Bibliography"/>
                      <w:ind w:left="720" w:hanging="720"/>
                      <w:rPr>
                        <w:noProof/>
                      </w:rPr>
                    </w:pPr>
                    <w:r>
                      <w:rPr>
                        <w:noProof/>
                      </w:rPr>
                      <w:t>New York City P</w:t>
                    </w:r>
                    <w:r>
                      <w:t xml:space="preserve"> </w:t>
                    </w:r>
                    <w:r w:rsidRPr="00297F60">
                      <w:rPr>
                        <w:noProof/>
                      </w:rPr>
                      <w:t>New York City Police Department</w:t>
                    </w:r>
                    <w:r>
                      <w:rPr>
                        <w:noProof/>
                      </w:rPr>
                      <w:t xml:space="preserve">olice Department. (2021). </w:t>
                    </w:r>
                    <w:r>
                      <w:rPr>
                        <w:i/>
                        <w:iCs/>
                        <w:noProof/>
                      </w:rPr>
                      <w:t>Motor Vehicle Collisions.</w:t>
                    </w:r>
                    <w:r>
                      <w:rPr>
                        <w:noProof/>
                      </w:rPr>
                      <w:t xml:space="preserve"> Retrieved from New York City Police Department: https://www1.nyc.gov/site/nypd/stats/traffic-data/traffic-data-collision.page</w:t>
                    </w:r>
                  </w:p>
                  <w:p w14:paraId="0BC928C3" w14:textId="77777777" w:rsidR="00297F60" w:rsidRDefault="00297F60" w:rsidP="00297F60">
                    <w:pPr>
                      <w:pStyle w:val="Bibliography"/>
                      <w:ind w:left="720" w:hanging="720"/>
                      <w:rPr>
                        <w:noProof/>
                      </w:rPr>
                    </w:pPr>
                    <w:r>
                      <w:rPr>
                        <w:noProof/>
                      </w:rPr>
                      <w:t xml:space="preserve">Police Department (NYPD). (2021, 03 1). </w:t>
                    </w:r>
                    <w:r>
                      <w:rPr>
                        <w:i/>
                        <w:iCs/>
                        <w:noProof/>
                      </w:rPr>
                      <w:t>Motor Vehicle Collisions - Crashes.</w:t>
                    </w:r>
                    <w:r>
                      <w:rPr>
                        <w:noProof/>
                      </w:rPr>
                      <w:t xml:space="preserve"> Retrieved from NYC OpenData: https://data.cityofnewyork.us/Public-Safety/Motor-Vehicle-Collisions-Crashes/h9gi-nx95</w:t>
                    </w:r>
                  </w:p>
                  <w:p w14:paraId="19AF1E49" w14:textId="1EADF46C" w:rsidR="00041157" w:rsidRDefault="00041157" w:rsidP="00297F60">
                    <w:r>
                      <w:rPr>
                        <w:b/>
                        <w:bCs/>
                        <w:noProof/>
                      </w:rPr>
                      <w:fldChar w:fldCharType="end"/>
                    </w:r>
                  </w:p>
                </w:sdtContent>
              </w:sdt>
            </w:sdtContent>
          </w:sdt>
          <w:p w14:paraId="0B51FBFD" w14:textId="633CCE08" w:rsidR="00041157" w:rsidRDefault="00041157" w:rsidP="00417CD2">
            <w:pPr>
              <w:pStyle w:val="NormalWeb"/>
              <w:spacing w:before="0" w:beforeAutospacing="0" w:after="0" w:afterAutospacing="0" w:line="276" w:lineRule="atLeast"/>
              <w:textAlignment w:val="baseline"/>
              <w:rPr>
                <w:rFonts w:ascii="Arial" w:hAnsi="Arial" w:cs="Arial"/>
                <w:color w:val="000000"/>
                <w:sz w:val="22"/>
                <w:szCs w:val="22"/>
              </w:rPr>
            </w:pPr>
          </w:p>
          <w:p w14:paraId="2EB900CB" w14:textId="0A603734" w:rsidR="00041157" w:rsidRDefault="00041157" w:rsidP="00417CD2">
            <w:pPr>
              <w:pStyle w:val="NormalWeb"/>
              <w:spacing w:before="0" w:beforeAutospacing="0" w:after="0" w:afterAutospacing="0" w:line="276" w:lineRule="atLeast"/>
              <w:textAlignment w:val="baseline"/>
              <w:rPr>
                <w:rFonts w:ascii="Arial" w:hAnsi="Arial" w:cs="Arial"/>
                <w:color w:val="000000"/>
                <w:sz w:val="22"/>
                <w:szCs w:val="22"/>
              </w:rPr>
            </w:pPr>
          </w:p>
          <w:p w14:paraId="283275FF" w14:textId="32E582A4" w:rsidR="00041157" w:rsidRDefault="00041157" w:rsidP="00417CD2">
            <w:pPr>
              <w:pStyle w:val="NormalWeb"/>
              <w:spacing w:before="0" w:beforeAutospacing="0" w:after="0" w:afterAutospacing="0" w:line="276" w:lineRule="atLeast"/>
              <w:textAlignment w:val="baseline"/>
              <w:rPr>
                <w:rFonts w:ascii="Arial" w:hAnsi="Arial" w:cs="Arial"/>
                <w:color w:val="000000"/>
                <w:sz w:val="22"/>
                <w:szCs w:val="22"/>
              </w:rPr>
            </w:pPr>
          </w:p>
          <w:p w14:paraId="29D1A09A" w14:textId="77777777" w:rsidR="00041157" w:rsidRPr="00111713" w:rsidRDefault="00041157" w:rsidP="00417CD2">
            <w:pPr>
              <w:pStyle w:val="NormalWeb"/>
              <w:spacing w:before="0" w:beforeAutospacing="0" w:after="0" w:afterAutospacing="0" w:line="276" w:lineRule="atLeast"/>
              <w:textAlignment w:val="baseline"/>
              <w:rPr>
                <w:rFonts w:ascii="Arial" w:hAnsi="Arial" w:cs="Arial"/>
                <w:color w:val="000000"/>
                <w:sz w:val="22"/>
                <w:szCs w:val="22"/>
              </w:rPr>
            </w:pPr>
          </w:p>
          <w:p w14:paraId="5238A201" w14:textId="546422FB" w:rsidR="00242333" w:rsidRPr="00041157" w:rsidRDefault="00242333" w:rsidP="00242333">
            <w:pPr>
              <w:rPr>
                <w:rFonts w:cs="Arial"/>
                <w:b/>
                <w:sz w:val="22"/>
              </w:rPr>
            </w:pPr>
            <w:r w:rsidRPr="00041157">
              <w:rPr>
                <w:rFonts w:cs="Arial"/>
                <w:b/>
                <w:sz w:val="22"/>
              </w:rPr>
              <w:t xml:space="preserve">Option </w:t>
            </w:r>
            <w:r w:rsidR="00041157" w:rsidRPr="00041157">
              <w:rPr>
                <w:rFonts w:cs="Arial"/>
                <w:b/>
                <w:sz w:val="22"/>
              </w:rPr>
              <w:t>3</w:t>
            </w:r>
            <w:r w:rsidRPr="00041157">
              <w:rPr>
                <w:rFonts w:cs="Arial"/>
                <w:b/>
                <w:sz w:val="22"/>
              </w:rPr>
              <w:t>: NYC Taxi Allocation Efficiencies</w:t>
            </w:r>
          </w:p>
          <w:p w14:paraId="61ABEE5B" w14:textId="77777777" w:rsidR="00417CD2" w:rsidRPr="00111713" w:rsidRDefault="00417CD2" w:rsidP="00417CD2">
            <w:pPr>
              <w:pStyle w:val="NormalWeb"/>
              <w:spacing w:before="0" w:beforeAutospacing="0" w:after="0" w:afterAutospacing="0" w:line="276" w:lineRule="atLeast"/>
              <w:textAlignment w:val="baseline"/>
              <w:rPr>
                <w:rFonts w:ascii="Arial" w:hAnsi="Arial" w:cs="Arial"/>
                <w:color w:val="000000"/>
                <w:sz w:val="22"/>
                <w:szCs w:val="22"/>
              </w:rPr>
            </w:pPr>
          </w:p>
          <w:p w14:paraId="1BE40BC7" w14:textId="007FE0FA" w:rsidR="00417CD2" w:rsidRPr="00111713" w:rsidRDefault="0043187D" w:rsidP="00417CD2">
            <w:pPr>
              <w:pStyle w:val="NormalWeb"/>
              <w:spacing w:before="0" w:beforeAutospacing="0" w:after="0" w:afterAutospacing="0" w:line="276" w:lineRule="atLeast"/>
              <w:textAlignment w:val="baseline"/>
              <w:rPr>
                <w:rFonts w:ascii="Arial" w:hAnsi="Arial" w:cs="Arial"/>
                <w:color w:val="000000"/>
                <w:sz w:val="22"/>
                <w:szCs w:val="22"/>
              </w:rPr>
            </w:pPr>
            <w:sdt>
              <w:sdtPr>
                <w:rPr>
                  <w:rFonts w:ascii="Arial" w:hAnsi="Arial" w:cs="Arial"/>
                  <w:color w:val="000000"/>
                  <w:sz w:val="22"/>
                  <w:szCs w:val="22"/>
                </w:rPr>
                <w:id w:val="1237132045"/>
                <w:citation/>
              </w:sdtPr>
              <w:sdtEndPr/>
              <w:sdtContent>
                <w:r w:rsidR="00CC719A" w:rsidRPr="00111713">
                  <w:rPr>
                    <w:rFonts w:ascii="Arial" w:hAnsi="Arial" w:cs="Arial"/>
                    <w:color w:val="000000"/>
                    <w:sz w:val="22"/>
                    <w:szCs w:val="22"/>
                  </w:rPr>
                  <w:fldChar w:fldCharType="begin"/>
                </w:r>
                <w:r w:rsidR="00CC719A" w:rsidRPr="00111713">
                  <w:rPr>
                    <w:rFonts w:ascii="Arial" w:hAnsi="Arial" w:cs="Arial"/>
                    <w:color w:val="000000"/>
                    <w:sz w:val="22"/>
                    <w:szCs w:val="22"/>
                  </w:rPr>
                  <w:instrText xml:space="preserve"> CITATION NYC20 \l 4105 </w:instrText>
                </w:r>
                <w:r w:rsidR="00CC719A" w:rsidRPr="00111713">
                  <w:rPr>
                    <w:rFonts w:ascii="Arial" w:hAnsi="Arial" w:cs="Arial"/>
                    <w:color w:val="000000"/>
                    <w:sz w:val="22"/>
                    <w:szCs w:val="22"/>
                  </w:rPr>
                  <w:fldChar w:fldCharType="separate"/>
                </w:r>
                <w:r w:rsidR="00297F60" w:rsidRPr="00297F60">
                  <w:rPr>
                    <w:rFonts w:ascii="Arial" w:hAnsi="Arial" w:cs="Arial"/>
                    <w:noProof/>
                    <w:color w:val="000000"/>
                    <w:sz w:val="22"/>
                    <w:szCs w:val="22"/>
                  </w:rPr>
                  <w:t>(NYC Taxi &amp; Limousine Commission, 2020)</w:t>
                </w:r>
                <w:r w:rsidR="00CC719A" w:rsidRPr="00111713">
                  <w:rPr>
                    <w:rFonts w:ascii="Arial" w:hAnsi="Arial" w:cs="Arial"/>
                    <w:color w:val="000000"/>
                    <w:sz w:val="22"/>
                    <w:szCs w:val="22"/>
                  </w:rPr>
                  <w:fldChar w:fldCharType="end"/>
                </w:r>
              </w:sdtContent>
            </w:sdt>
          </w:p>
          <w:sdt>
            <w:sdtPr>
              <w:rPr>
                <w:rFonts w:ascii="Arial" w:eastAsiaTheme="minorHAnsi" w:hAnsi="Arial" w:cstheme="minorBidi"/>
                <w:color w:val="auto"/>
                <w:sz w:val="20"/>
                <w:szCs w:val="22"/>
              </w:rPr>
              <w:id w:val="303593653"/>
              <w:docPartObj>
                <w:docPartGallery w:val="Bibliographies"/>
                <w:docPartUnique/>
              </w:docPartObj>
            </w:sdtPr>
            <w:sdtEndPr/>
            <w:sdtContent>
              <w:p w14:paraId="16A4884B" w14:textId="77777777" w:rsidR="008026BB" w:rsidRDefault="008026BB">
                <w:pPr>
                  <w:pStyle w:val="Heading1"/>
                </w:pPr>
                <w:r>
                  <w:t>Bibliography</w:t>
                </w:r>
              </w:p>
              <w:p w14:paraId="410D6529" w14:textId="77777777" w:rsidR="008026BB" w:rsidRDefault="008026BB" w:rsidP="008026BB">
                <w:pPr>
                  <w:pStyle w:val="Bibliography"/>
                  <w:ind w:left="720" w:hanging="720"/>
                  <w:rPr>
                    <w:noProof/>
                  </w:rPr>
                </w:pPr>
                <w:r>
                  <w:rPr>
                    <w:noProof/>
                  </w:rPr>
                  <w:t xml:space="preserve">NYC Taxi &amp; Limousine Commission. (2020). </w:t>
                </w:r>
                <w:r>
                  <w:rPr>
                    <w:i/>
                    <w:iCs/>
                    <w:noProof/>
                  </w:rPr>
                  <w:t>NYC Taxi &amp; Limousine Commission.</w:t>
                </w:r>
                <w:r>
                  <w:rPr>
                    <w:noProof/>
                  </w:rPr>
                  <w:t xml:space="preserve"> Retrieved from www1.nyc.gov: https://www1.nyc.gov/site/tlc/about/tlc-trip-record-data.page</w:t>
                </w:r>
              </w:p>
              <w:p w14:paraId="39EEAD69" w14:textId="77777777" w:rsidR="008026BB" w:rsidRDefault="0043187D" w:rsidP="008026BB"/>
            </w:sdtContent>
          </w:sdt>
          <w:p w14:paraId="147F74FB" w14:textId="77777777" w:rsidR="00417CD2" w:rsidRPr="00111713" w:rsidRDefault="00417CD2" w:rsidP="00417CD2">
            <w:pPr>
              <w:pStyle w:val="NormalWeb"/>
              <w:spacing w:before="0" w:beforeAutospacing="0" w:after="0" w:afterAutospacing="0" w:line="276" w:lineRule="atLeast"/>
              <w:textAlignment w:val="baseline"/>
              <w:rPr>
                <w:rFonts w:ascii="Arial" w:hAnsi="Arial" w:cs="Arial"/>
                <w:color w:val="000000"/>
                <w:sz w:val="22"/>
                <w:szCs w:val="22"/>
              </w:rPr>
            </w:pPr>
          </w:p>
        </w:tc>
      </w:tr>
    </w:tbl>
    <w:p w14:paraId="32D7D3FD" w14:textId="77777777" w:rsidR="00A61799" w:rsidRDefault="00A61799">
      <w:pPr>
        <w:rPr>
          <w:sz w:val="22"/>
        </w:rPr>
      </w:pPr>
    </w:p>
    <w:p w14:paraId="1CEC56D2" w14:textId="1DAD299A" w:rsidR="00112F7B" w:rsidRDefault="00112F7B">
      <w:pPr>
        <w:rPr>
          <w:sz w:val="22"/>
        </w:rPr>
      </w:pPr>
    </w:p>
    <w:p w14:paraId="1721C7B3" w14:textId="05F6CDD6" w:rsidR="006A52DE" w:rsidRDefault="006A52DE">
      <w:pPr>
        <w:rPr>
          <w:sz w:val="22"/>
        </w:rPr>
      </w:pPr>
    </w:p>
    <w:p w14:paraId="684339DF" w14:textId="446DB5BF" w:rsidR="006A52DE" w:rsidRDefault="006A52DE">
      <w:pPr>
        <w:rPr>
          <w:sz w:val="22"/>
        </w:rPr>
      </w:pPr>
      <w:r>
        <w:rPr>
          <w:sz w:val="22"/>
        </w:rPr>
        <w:t>Option 1</w:t>
      </w:r>
    </w:p>
    <w:p w14:paraId="59D9C4DB" w14:textId="2E7F9FF2" w:rsidR="008B0C48" w:rsidRDefault="008B0C48">
      <w:pPr>
        <w:rPr>
          <w:sz w:val="22"/>
        </w:rPr>
      </w:pPr>
      <w:r>
        <w:rPr>
          <w:sz w:val="22"/>
        </w:rPr>
        <w:t>Data gathering</w:t>
      </w:r>
    </w:p>
    <w:p w14:paraId="0573A967" w14:textId="7ABDD342" w:rsidR="002D4729" w:rsidRDefault="0043187D">
      <w:pPr>
        <w:rPr>
          <w:sz w:val="22"/>
        </w:rPr>
      </w:pPr>
      <w:hyperlink r:id="rId15" w:history="1">
        <w:r w:rsidR="002D4729" w:rsidRPr="00612ECA">
          <w:rPr>
            <w:rStyle w:val="Hyperlink"/>
            <w:sz w:val="22"/>
          </w:rPr>
          <w:t>https://www.canadabasketballanalytics.com/2020/08/18/how-to-pull-nba-player-gamelog-data-using-python-and-nba_api/</w:t>
        </w:r>
      </w:hyperlink>
      <w:r w:rsidR="002D4729">
        <w:rPr>
          <w:sz w:val="22"/>
        </w:rPr>
        <w:t xml:space="preserve"> </w:t>
      </w:r>
    </w:p>
    <w:p w14:paraId="63A67242" w14:textId="77777777" w:rsidR="002D4729" w:rsidRDefault="002D4729">
      <w:pPr>
        <w:rPr>
          <w:sz w:val="22"/>
        </w:rPr>
      </w:pPr>
    </w:p>
    <w:p w14:paraId="7127C2C7" w14:textId="58E0E3A5" w:rsidR="008B0C48" w:rsidRDefault="0043187D">
      <w:pPr>
        <w:rPr>
          <w:sz w:val="22"/>
        </w:rPr>
      </w:pPr>
      <w:hyperlink r:id="rId16" w:history="1">
        <w:r w:rsidR="002D4729" w:rsidRPr="00612ECA">
          <w:rPr>
            <w:rStyle w:val="Hyperlink"/>
            <w:sz w:val="22"/>
          </w:rPr>
          <w:t>https://www.analyticsvidhya.com/blog/2019/05/scraping-nba-data-analyze-1000-basketball-games-python/</w:t>
        </w:r>
      </w:hyperlink>
      <w:r w:rsidR="008B0C48">
        <w:rPr>
          <w:sz w:val="22"/>
        </w:rPr>
        <w:t xml:space="preserve"> </w:t>
      </w:r>
    </w:p>
    <w:p w14:paraId="5AFACB89" w14:textId="625F2314" w:rsidR="008B0C48" w:rsidRDefault="008B0C48">
      <w:pPr>
        <w:rPr>
          <w:sz w:val="22"/>
        </w:rPr>
      </w:pPr>
    </w:p>
    <w:p w14:paraId="76D1AE13" w14:textId="6F70C8B3" w:rsidR="008B0C48" w:rsidRDefault="0043187D">
      <w:pPr>
        <w:rPr>
          <w:sz w:val="22"/>
        </w:rPr>
      </w:pPr>
      <w:hyperlink r:id="rId17" w:history="1">
        <w:r w:rsidR="00264C90" w:rsidRPr="00612ECA">
          <w:rPr>
            <w:rStyle w:val="Hyperlink"/>
            <w:sz w:val="22"/>
          </w:rPr>
          <w:t>https://www.kaggle.com/schmadam97/nba-playbyplay-data-20182019</w:t>
        </w:r>
      </w:hyperlink>
      <w:r w:rsidR="00264C90">
        <w:rPr>
          <w:sz w:val="22"/>
        </w:rPr>
        <w:t xml:space="preserve"> </w:t>
      </w:r>
    </w:p>
    <w:p w14:paraId="532836AB" w14:textId="70753F85" w:rsidR="008B0C48" w:rsidRDefault="0043187D">
      <w:pPr>
        <w:rPr>
          <w:sz w:val="22"/>
        </w:rPr>
      </w:pPr>
      <w:hyperlink r:id="rId18" w:history="1">
        <w:r w:rsidR="00754176" w:rsidRPr="00612ECA">
          <w:rPr>
            <w:rStyle w:val="Hyperlink"/>
            <w:sz w:val="22"/>
          </w:rPr>
          <w:t>https://www.nba.com/game/por-vs-cha-0021800944/play-by-play</w:t>
        </w:r>
      </w:hyperlink>
    </w:p>
    <w:p w14:paraId="601E7302" w14:textId="5D12B20C" w:rsidR="00754176" w:rsidRDefault="00754176">
      <w:pPr>
        <w:rPr>
          <w:sz w:val="22"/>
        </w:rPr>
      </w:pPr>
    </w:p>
    <w:p w14:paraId="31456362" w14:textId="77777777" w:rsidR="00754176" w:rsidRDefault="00754176">
      <w:pPr>
        <w:rPr>
          <w:sz w:val="22"/>
        </w:rPr>
      </w:pPr>
    </w:p>
    <w:p w14:paraId="75B6E5D3" w14:textId="561D4CB5" w:rsidR="008B0C48" w:rsidRDefault="008B0C48">
      <w:pPr>
        <w:rPr>
          <w:sz w:val="22"/>
        </w:rPr>
      </w:pPr>
      <w:r>
        <w:rPr>
          <w:sz w:val="22"/>
        </w:rPr>
        <w:t>Glossary</w:t>
      </w:r>
    </w:p>
    <w:p w14:paraId="1E1EE740" w14:textId="00789A68" w:rsidR="006F000C" w:rsidRDefault="0043187D">
      <w:pPr>
        <w:rPr>
          <w:sz w:val="22"/>
        </w:rPr>
      </w:pPr>
      <w:hyperlink r:id="rId19" w:history="1">
        <w:r w:rsidR="008B0C48" w:rsidRPr="00612ECA">
          <w:rPr>
            <w:rStyle w:val="Hyperlink"/>
            <w:sz w:val="22"/>
          </w:rPr>
          <w:t>https://jr.nba.com/how-to-read-a-box-score/</w:t>
        </w:r>
      </w:hyperlink>
      <w:r w:rsidR="006F000C">
        <w:rPr>
          <w:sz w:val="22"/>
        </w:rPr>
        <w:t xml:space="preserve"> </w:t>
      </w:r>
    </w:p>
    <w:p w14:paraId="1139F02D" w14:textId="77777777" w:rsidR="006F000C" w:rsidRDefault="006F000C">
      <w:pPr>
        <w:rPr>
          <w:sz w:val="22"/>
        </w:rPr>
      </w:pPr>
    </w:p>
    <w:p w14:paraId="54729233" w14:textId="746D57ED" w:rsidR="002C43D9" w:rsidRDefault="0043187D">
      <w:pPr>
        <w:rPr>
          <w:sz w:val="22"/>
        </w:rPr>
      </w:pPr>
      <w:hyperlink r:id="rId20" w:anchor=":~:text=TOV%25%20%2D%20Turnover%20Percentage%20(available,0.44%20*%20FTA%20%2B%20TOV).&amp;text=Total%20rebound%20percentage%20is%20an,%2F%20(2%20*%20TSA)" w:history="1">
        <w:r w:rsidR="006F000C" w:rsidRPr="00612ECA">
          <w:rPr>
            <w:rStyle w:val="Hyperlink"/>
            <w:sz w:val="22"/>
          </w:rPr>
          <w:t>https://www.basketball-reference.com/a</w:t>
        </w:r>
        <w:r w:rsidR="006F000C" w:rsidRPr="00612ECA">
          <w:rPr>
            <w:rStyle w:val="Hyperlink"/>
            <w:sz w:val="22"/>
          </w:rPr>
          <w:t>b</w:t>
        </w:r>
        <w:r w:rsidR="006F000C" w:rsidRPr="00612ECA">
          <w:rPr>
            <w:rStyle w:val="Hyperlink"/>
            <w:sz w:val="22"/>
          </w:rPr>
          <w:t>out/glossary.html#:~:text=TOV%25%20%2D%20Turnover%20Percentage%20(available,0.44%20*%20FTA%20%2B%20TOV).&amp;text=Total%20rebound%20percentage%20is%20an,%2F%20(2%20*%20TSA)</w:t>
        </w:r>
      </w:hyperlink>
      <w:r w:rsidR="002C43D9" w:rsidRPr="002C43D9">
        <w:rPr>
          <w:sz w:val="22"/>
        </w:rPr>
        <w:t>.</w:t>
      </w:r>
      <w:r w:rsidR="002C43D9">
        <w:rPr>
          <w:sz w:val="22"/>
        </w:rPr>
        <w:t xml:space="preserve"> </w:t>
      </w:r>
    </w:p>
    <w:p w14:paraId="512FAB17" w14:textId="77777777" w:rsidR="002C43D9" w:rsidRDefault="002C43D9">
      <w:pPr>
        <w:rPr>
          <w:sz w:val="22"/>
        </w:rPr>
      </w:pPr>
    </w:p>
    <w:p w14:paraId="3FE2446B" w14:textId="3ED788D4" w:rsidR="006A52DE" w:rsidRDefault="0043187D">
      <w:pPr>
        <w:rPr>
          <w:sz w:val="22"/>
        </w:rPr>
      </w:pPr>
      <w:hyperlink r:id="rId21" w:history="1">
        <w:r w:rsidR="002C43D9" w:rsidRPr="00612ECA">
          <w:rPr>
            <w:rStyle w:val="Hyperlink"/>
            <w:sz w:val="22"/>
          </w:rPr>
          <w:t>https://bleacherreport.com/articles/1813902-advanced-nba-stats-for-dummies-how-to-understand-the-new-hoops-math</w:t>
        </w:r>
      </w:hyperlink>
      <w:r w:rsidR="006A52DE">
        <w:rPr>
          <w:sz w:val="22"/>
        </w:rPr>
        <w:t xml:space="preserve"> </w:t>
      </w:r>
    </w:p>
    <w:p w14:paraId="5F63C12F" w14:textId="1564F58B" w:rsidR="006A52DE" w:rsidRDefault="006A52DE">
      <w:pPr>
        <w:rPr>
          <w:sz w:val="22"/>
        </w:rPr>
      </w:pPr>
    </w:p>
    <w:p w14:paraId="5D2C8F1D" w14:textId="4F5B1086" w:rsidR="002C43D9" w:rsidRDefault="0043187D">
      <w:pPr>
        <w:rPr>
          <w:sz w:val="22"/>
        </w:rPr>
      </w:pPr>
      <w:hyperlink r:id="rId22" w:history="1">
        <w:r w:rsidR="002C43D9" w:rsidRPr="00612ECA">
          <w:rPr>
            <w:rStyle w:val="Hyperlink"/>
            <w:sz w:val="22"/>
          </w:rPr>
          <w:t>https://en.wikipedia.org/wiki/Basketball_statistics</w:t>
        </w:r>
      </w:hyperlink>
      <w:r w:rsidR="002C43D9">
        <w:rPr>
          <w:sz w:val="22"/>
        </w:rPr>
        <w:t xml:space="preserve"> </w:t>
      </w:r>
    </w:p>
    <w:p w14:paraId="4040D86A" w14:textId="77777777" w:rsidR="002C43D9" w:rsidRDefault="002C43D9">
      <w:pPr>
        <w:rPr>
          <w:sz w:val="22"/>
        </w:rPr>
      </w:pPr>
    </w:p>
    <w:p w14:paraId="2C91E86A" w14:textId="3B7F7630" w:rsidR="006A52DE" w:rsidRDefault="006A52DE">
      <w:pPr>
        <w:rPr>
          <w:sz w:val="22"/>
        </w:rPr>
      </w:pPr>
      <w:r>
        <w:rPr>
          <w:sz w:val="22"/>
        </w:rPr>
        <w:t>Option 3</w:t>
      </w:r>
    </w:p>
    <w:p w14:paraId="31CB7BD3" w14:textId="77777777" w:rsidR="00112F7B" w:rsidRPr="009403FF" w:rsidRDefault="0043187D" w:rsidP="00112F7B">
      <w:pPr>
        <w:pStyle w:val="NormalWeb"/>
        <w:spacing w:before="0" w:beforeAutospacing="0" w:after="0" w:afterAutospacing="0" w:line="276" w:lineRule="atLeast"/>
        <w:textAlignment w:val="baseline"/>
        <w:rPr>
          <w:rFonts w:ascii="Tahoma" w:hAnsi="Tahoma" w:cs="Tahoma"/>
          <w:color w:val="000000"/>
          <w:sz w:val="20"/>
          <w:szCs w:val="20"/>
        </w:rPr>
      </w:pPr>
      <w:hyperlink r:id="rId23" w:history="1">
        <w:r w:rsidR="008026BB" w:rsidRPr="00C81883">
          <w:rPr>
            <w:rStyle w:val="Hyperlink"/>
            <w:rFonts w:ascii="Tahoma" w:hAnsi="Tahoma" w:cs="Tahoma"/>
            <w:sz w:val="20"/>
            <w:szCs w:val="20"/>
          </w:rPr>
          <w:t>https://toddwschneider.com/posts/analyzing-1-1-billion-nyc-taxi-and-uber-trips-with-a-vengeance/</w:t>
        </w:r>
      </w:hyperlink>
      <w:r w:rsidR="008026BB">
        <w:rPr>
          <w:rFonts w:ascii="Tahoma" w:hAnsi="Tahoma" w:cs="Tahoma"/>
          <w:color w:val="000000"/>
          <w:sz w:val="20"/>
          <w:szCs w:val="20"/>
        </w:rPr>
        <w:t xml:space="preserve">  </w:t>
      </w:r>
    </w:p>
    <w:p w14:paraId="665A16B5" w14:textId="77777777" w:rsidR="00112F7B" w:rsidRPr="00BB5FF3" w:rsidRDefault="00112F7B">
      <w:pPr>
        <w:rPr>
          <w:sz w:val="22"/>
        </w:rPr>
      </w:pPr>
    </w:p>
    <w:sectPr w:rsidR="00112F7B" w:rsidRPr="00BB5FF3" w:rsidSect="00BB5FF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Hung, Dennis" w:date="2021-03-01T01:31:00Z" w:initials="DH">
    <w:p w14:paraId="3FEF7669" w14:textId="074C0F02" w:rsidR="001B1A8B" w:rsidRDefault="001B1A8B">
      <w:pPr>
        <w:pStyle w:val="CommentText"/>
      </w:pPr>
      <w:r>
        <w:rPr>
          <w:rStyle w:val="CommentReference"/>
        </w:rPr>
        <w:annotationRef/>
      </w:r>
      <w:r>
        <w:t xml:space="preserve">Only briefly looked into this and may be no interest or too late to look into this I. </w:t>
      </w:r>
    </w:p>
  </w:comment>
  <w:comment w:id="187" w:author="Hung, Dennis" w:date="2021-03-02T01:17:00Z" w:initials="DH">
    <w:p w14:paraId="0740DD06" w14:textId="48B0F7D9" w:rsidR="00862606" w:rsidRDefault="00862606">
      <w:pPr>
        <w:pStyle w:val="CommentText"/>
      </w:pPr>
      <w:r>
        <w:rPr>
          <w:rStyle w:val="CommentReference"/>
        </w:rPr>
        <w:annotationRef/>
      </w:r>
      <w:r>
        <w:t xml:space="preserve">Not required for </w:t>
      </w:r>
      <w:r w:rsidRPr="00862606">
        <w:t>Initial proposal</w:t>
      </w:r>
    </w:p>
  </w:comment>
  <w:comment w:id="207" w:author="Hung, Dennis" w:date="2021-03-02T01:17:00Z" w:initials="DH">
    <w:p w14:paraId="79057EE6" w14:textId="1C510E43" w:rsidR="00862606" w:rsidRDefault="00862606">
      <w:pPr>
        <w:pStyle w:val="CommentText"/>
      </w:pPr>
      <w:r>
        <w:rPr>
          <w:rStyle w:val="CommentReference"/>
        </w:rPr>
        <w:annotationRef/>
      </w:r>
      <w:r>
        <w:t xml:space="preserve">Not required for </w:t>
      </w:r>
      <w:r w:rsidRPr="00862606">
        <w:t>Initial proposal</w:t>
      </w:r>
    </w:p>
  </w:comment>
  <w:comment w:id="220" w:author="Hung, Dennis" w:date="2021-03-02T01:17:00Z" w:initials="DH">
    <w:p w14:paraId="6C9CD4F0" w14:textId="79675D67" w:rsidR="00862606" w:rsidRDefault="00862606">
      <w:pPr>
        <w:pStyle w:val="CommentText"/>
      </w:pPr>
      <w:r>
        <w:rPr>
          <w:rStyle w:val="CommentReference"/>
        </w:rPr>
        <w:annotationRef/>
      </w:r>
      <w:r>
        <w:t xml:space="preserve">Not required for </w:t>
      </w:r>
      <w:r w:rsidRPr="00862606">
        <w:t>Initial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F7669" w15:done="0"/>
  <w15:commentEx w15:paraId="0740DD06" w15:done="0"/>
  <w15:commentEx w15:paraId="79057EE6" w15:done="0"/>
  <w15:commentEx w15:paraId="6C9CD4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F7669" w16cid:durableId="23E8A24C"/>
  <w16cid:commentId w16cid:paraId="0740DD06" w16cid:durableId="23E8A24E"/>
  <w16cid:commentId w16cid:paraId="79057EE6" w16cid:durableId="23E8A24F"/>
  <w16cid:commentId w16cid:paraId="6C9CD4F0" w16cid:durableId="23E8A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2ACFA" w14:textId="77777777" w:rsidR="0043187D" w:rsidRDefault="0043187D" w:rsidP="002A0D0F">
      <w:r>
        <w:separator/>
      </w:r>
    </w:p>
  </w:endnote>
  <w:endnote w:type="continuationSeparator" w:id="0">
    <w:p w14:paraId="18DFA36A" w14:textId="77777777" w:rsidR="0043187D" w:rsidRDefault="0043187D" w:rsidP="002A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67D6D" w14:textId="77777777" w:rsidR="002A0D0F" w:rsidRDefault="002A0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3E1D3" w14:textId="77777777" w:rsidR="002A0D0F" w:rsidRDefault="002A0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AFA3" w14:textId="77777777" w:rsidR="002A0D0F" w:rsidRDefault="002A0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19BD9" w14:textId="77777777" w:rsidR="0043187D" w:rsidRDefault="0043187D" w:rsidP="002A0D0F">
      <w:r>
        <w:separator/>
      </w:r>
    </w:p>
  </w:footnote>
  <w:footnote w:type="continuationSeparator" w:id="0">
    <w:p w14:paraId="0A1150F2" w14:textId="77777777" w:rsidR="0043187D" w:rsidRDefault="0043187D" w:rsidP="002A0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59DBD" w14:textId="77777777" w:rsidR="002A0D0F" w:rsidRDefault="002A0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059176"/>
      <w:docPartObj>
        <w:docPartGallery w:val="Watermarks"/>
        <w:docPartUnique/>
      </w:docPartObj>
    </w:sdtPr>
    <w:sdtEndPr/>
    <w:sdtContent>
      <w:p w14:paraId="4E8D88BB" w14:textId="1FE8FE8E" w:rsidR="002A0D0F" w:rsidRDefault="0043187D">
        <w:pPr>
          <w:pStyle w:val="Header"/>
        </w:pPr>
        <w:r>
          <w:rPr>
            <w:noProof/>
          </w:rPr>
          <w:pict w14:anchorId="06298E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EC6DF" w14:textId="77777777" w:rsidR="002A0D0F" w:rsidRDefault="002A0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26DEC"/>
    <w:multiLevelType w:val="hybridMultilevel"/>
    <w:tmpl w:val="1C14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E3C00"/>
    <w:multiLevelType w:val="hybridMultilevel"/>
    <w:tmpl w:val="109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7DCD6F53"/>
    <w:multiLevelType w:val="hybridMultilevel"/>
    <w:tmpl w:val="27D0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0"/>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tentative="1">
        <w:start w:val="1"/>
        <w:numFmt w:val="decimal"/>
        <w:lvlText w:val="%3."/>
        <w:lvlJc w:val="left"/>
        <w:pPr>
          <w:tabs>
            <w:tab w:val="num" w:pos="2520"/>
          </w:tabs>
          <w:ind w:left="2520" w:hanging="360"/>
        </w:pPr>
      </w:lvl>
    </w:lvlOverride>
    <w:lvlOverride w:ilvl="3">
      <w:lvl w:ilvl="3" w:tentative="1">
        <w:start w:val="1"/>
        <w:numFmt w:val="decimal"/>
        <w:lvlText w:val="%4."/>
        <w:lvlJc w:val="left"/>
        <w:pPr>
          <w:tabs>
            <w:tab w:val="num" w:pos="3240"/>
          </w:tabs>
          <w:ind w:left="3240" w:hanging="360"/>
        </w:pPr>
      </w:lvl>
    </w:lvlOverride>
    <w:lvlOverride w:ilvl="4">
      <w:lvl w:ilvl="4" w:tentative="1">
        <w:start w:val="1"/>
        <w:numFmt w:val="decimal"/>
        <w:lvlText w:val="%5."/>
        <w:lvlJc w:val="left"/>
        <w:pPr>
          <w:tabs>
            <w:tab w:val="num" w:pos="3960"/>
          </w:tabs>
          <w:ind w:left="3960" w:hanging="360"/>
        </w:pPr>
      </w:lvl>
    </w:lvlOverride>
    <w:lvlOverride w:ilvl="5">
      <w:lvl w:ilvl="5" w:tentative="1">
        <w:start w:val="1"/>
        <w:numFmt w:val="decimal"/>
        <w:lvlText w:val="%6."/>
        <w:lvlJc w:val="left"/>
        <w:pPr>
          <w:tabs>
            <w:tab w:val="num" w:pos="4680"/>
          </w:tabs>
          <w:ind w:left="4680" w:hanging="360"/>
        </w:pPr>
      </w:lvl>
    </w:lvlOverride>
    <w:lvlOverride w:ilvl="6">
      <w:lvl w:ilvl="6" w:tentative="1">
        <w:start w:val="1"/>
        <w:numFmt w:val="decimal"/>
        <w:lvlText w:val="%7."/>
        <w:lvlJc w:val="left"/>
        <w:pPr>
          <w:tabs>
            <w:tab w:val="num" w:pos="5400"/>
          </w:tabs>
          <w:ind w:left="5400" w:hanging="360"/>
        </w:pPr>
      </w:lvl>
    </w:lvlOverride>
    <w:lvlOverride w:ilvl="7">
      <w:lvl w:ilvl="7" w:tentative="1">
        <w:start w:val="1"/>
        <w:numFmt w:val="decimal"/>
        <w:lvlText w:val="%8."/>
        <w:lvlJc w:val="left"/>
        <w:pPr>
          <w:tabs>
            <w:tab w:val="num" w:pos="6120"/>
          </w:tabs>
          <w:ind w:left="6120" w:hanging="360"/>
        </w:pPr>
      </w:lvl>
    </w:lvlOverride>
    <w:lvlOverride w:ilvl="8">
      <w:lvl w:ilvl="8" w:tentative="1">
        <w:start w:val="1"/>
        <w:numFmt w:val="decimal"/>
        <w:lvlText w:val="%9."/>
        <w:lvlJc w:val="left"/>
        <w:pPr>
          <w:tabs>
            <w:tab w:val="num" w:pos="6840"/>
          </w:tabs>
          <w:ind w:left="6840" w:hanging="360"/>
        </w:pPr>
      </w:lvl>
    </w:lvlOverride>
  </w:num>
  <w:num w:numId="6">
    <w:abstractNumId w:val="5"/>
  </w:num>
  <w:num w:numId="7">
    <w:abstractNumId w:val="4"/>
  </w:num>
  <w:num w:numId="8">
    <w:abstractNumId w:val="6"/>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nis">
    <w15:presenceInfo w15:providerId="None" w15:userId="Dennis"/>
  </w15:person>
  <w15:person w15:author="Hung, Dennis">
    <w15:presenceInfo w15:providerId="AD" w15:userId="S-1-5-21-3641078771-3653456904-245653651-817281"/>
  </w15:person>
  <w15:person w15:author="Cindy Guo">
    <w15:presenceInfo w15:providerId="AD" w15:userId="S::Cindy.Guo@ctfs.com::f97fa7f8-6d67-4d1b-b1b1-d975eccbd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03"/>
    <w:rsid w:val="0002406D"/>
    <w:rsid w:val="000337AC"/>
    <w:rsid w:val="00037A4D"/>
    <w:rsid w:val="00041157"/>
    <w:rsid w:val="00065EFD"/>
    <w:rsid w:val="00111713"/>
    <w:rsid w:val="00112F7B"/>
    <w:rsid w:val="00132F08"/>
    <w:rsid w:val="0013723B"/>
    <w:rsid w:val="001B1A8B"/>
    <w:rsid w:val="001C6A07"/>
    <w:rsid w:val="0020357B"/>
    <w:rsid w:val="0022714F"/>
    <w:rsid w:val="00227703"/>
    <w:rsid w:val="00242333"/>
    <w:rsid w:val="00264C90"/>
    <w:rsid w:val="0029070F"/>
    <w:rsid w:val="00297F60"/>
    <w:rsid w:val="002A0D0F"/>
    <w:rsid w:val="002C43D9"/>
    <w:rsid w:val="002D4729"/>
    <w:rsid w:val="00417CD2"/>
    <w:rsid w:val="0043187D"/>
    <w:rsid w:val="00465E25"/>
    <w:rsid w:val="00536675"/>
    <w:rsid w:val="0058211B"/>
    <w:rsid w:val="00593000"/>
    <w:rsid w:val="0064751A"/>
    <w:rsid w:val="006A52DE"/>
    <w:rsid w:val="006F000C"/>
    <w:rsid w:val="00754176"/>
    <w:rsid w:val="007A3E63"/>
    <w:rsid w:val="008026BB"/>
    <w:rsid w:val="00836238"/>
    <w:rsid w:val="00862606"/>
    <w:rsid w:val="00864C1E"/>
    <w:rsid w:val="00875EB9"/>
    <w:rsid w:val="008B0C48"/>
    <w:rsid w:val="008E5359"/>
    <w:rsid w:val="009F2D68"/>
    <w:rsid w:val="00A47A39"/>
    <w:rsid w:val="00A61799"/>
    <w:rsid w:val="00A61E0D"/>
    <w:rsid w:val="00A64824"/>
    <w:rsid w:val="00A80CE0"/>
    <w:rsid w:val="00AA3D42"/>
    <w:rsid w:val="00AF08DF"/>
    <w:rsid w:val="00B0590B"/>
    <w:rsid w:val="00B22F42"/>
    <w:rsid w:val="00B520C2"/>
    <w:rsid w:val="00B815F8"/>
    <w:rsid w:val="00BB5FF3"/>
    <w:rsid w:val="00BE4866"/>
    <w:rsid w:val="00C07A91"/>
    <w:rsid w:val="00C24229"/>
    <w:rsid w:val="00CA0385"/>
    <w:rsid w:val="00CC719A"/>
    <w:rsid w:val="00D4608D"/>
    <w:rsid w:val="00D620C8"/>
    <w:rsid w:val="00DC2D0E"/>
    <w:rsid w:val="00E06055"/>
    <w:rsid w:val="00E705D7"/>
    <w:rsid w:val="00F8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BD929B"/>
  <w15:chartTrackingRefBased/>
  <w15:docId w15:val="{F5517956-9E88-4557-BFF1-16703461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29"/>
  </w:style>
  <w:style w:type="paragraph" w:styleId="Heading1">
    <w:name w:val="heading 1"/>
    <w:basedOn w:val="Normal"/>
    <w:next w:val="Normal"/>
    <w:link w:val="Heading1Char"/>
    <w:uiPriority w:val="9"/>
    <w:qFormat/>
    <w:rsid w:val="00417CD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29"/>
    <w:pPr>
      <w:ind w:left="720"/>
      <w:contextualSpacing/>
    </w:pPr>
  </w:style>
  <w:style w:type="character" w:styleId="Hyperlink">
    <w:name w:val="Hyperlink"/>
    <w:basedOn w:val="DefaultParagraphFont"/>
    <w:uiPriority w:val="99"/>
    <w:unhideWhenUsed/>
    <w:rsid w:val="00C24229"/>
    <w:rPr>
      <w:color w:val="0563C1" w:themeColor="hyperlink"/>
      <w:u w:val="single"/>
    </w:rPr>
  </w:style>
  <w:style w:type="table" w:styleId="TableGrid">
    <w:name w:val="Table Grid"/>
    <w:basedOn w:val="TableNormal"/>
    <w:uiPriority w:val="39"/>
    <w:rsid w:val="00C2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2F7B"/>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uiPriority w:val="9"/>
    <w:rsid w:val="00417CD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17CD2"/>
  </w:style>
  <w:style w:type="character" w:styleId="CommentReference">
    <w:name w:val="annotation reference"/>
    <w:basedOn w:val="DefaultParagraphFont"/>
    <w:uiPriority w:val="99"/>
    <w:semiHidden/>
    <w:unhideWhenUsed/>
    <w:rsid w:val="00DC2D0E"/>
    <w:rPr>
      <w:sz w:val="16"/>
      <w:szCs w:val="16"/>
    </w:rPr>
  </w:style>
  <w:style w:type="paragraph" w:styleId="CommentText">
    <w:name w:val="annotation text"/>
    <w:basedOn w:val="Normal"/>
    <w:link w:val="CommentTextChar"/>
    <w:uiPriority w:val="99"/>
    <w:semiHidden/>
    <w:unhideWhenUsed/>
    <w:rsid w:val="00DC2D0E"/>
    <w:rPr>
      <w:szCs w:val="20"/>
    </w:rPr>
  </w:style>
  <w:style w:type="character" w:customStyle="1" w:styleId="CommentTextChar">
    <w:name w:val="Comment Text Char"/>
    <w:basedOn w:val="DefaultParagraphFont"/>
    <w:link w:val="CommentText"/>
    <w:uiPriority w:val="99"/>
    <w:semiHidden/>
    <w:rsid w:val="00DC2D0E"/>
    <w:rPr>
      <w:szCs w:val="20"/>
    </w:rPr>
  </w:style>
  <w:style w:type="paragraph" w:styleId="CommentSubject">
    <w:name w:val="annotation subject"/>
    <w:basedOn w:val="CommentText"/>
    <w:next w:val="CommentText"/>
    <w:link w:val="CommentSubjectChar"/>
    <w:uiPriority w:val="99"/>
    <w:semiHidden/>
    <w:unhideWhenUsed/>
    <w:rsid w:val="00DC2D0E"/>
    <w:rPr>
      <w:b/>
      <w:bCs/>
    </w:rPr>
  </w:style>
  <w:style w:type="character" w:customStyle="1" w:styleId="CommentSubjectChar">
    <w:name w:val="Comment Subject Char"/>
    <w:basedOn w:val="CommentTextChar"/>
    <w:link w:val="CommentSubject"/>
    <w:uiPriority w:val="99"/>
    <w:semiHidden/>
    <w:rsid w:val="00DC2D0E"/>
    <w:rPr>
      <w:b/>
      <w:bCs/>
      <w:szCs w:val="20"/>
    </w:rPr>
  </w:style>
  <w:style w:type="paragraph" w:styleId="BalloonText">
    <w:name w:val="Balloon Text"/>
    <w:basedOn w:val="Normal"/>
    <w:link w:val="BalloonTextChar"/>
    <w:uiPriority w:val="99"/>
    <w:semiHidden/>
    <w:unhideWhenUsed/>
    <w:rsid w:val="00DC2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D0E"/>
    <w:rPr>
      <w:rFonts w:ascii="Segoe UI" w:hAnsi="Segoe UI" w:cs="Segoe UI"/>
      <w:sz w:val="18"/>
      <w:szCs w:val="18"/>
    </w:rPr>
  </w:style>
  <w:style w:type="paragraph" w:styleId="Header">
    <w:name w:val="header"/>
    <w:basedOn w:val="Normal"/>
    <w:link w:val="HeaderChar"/>
    <w:uiPriority w:val="99"/>
    <w:unhideWhenUsed/>
    <w:rsid w:val="002A0D0F"/>
    <w:pPr>
      <w:tabs>
        <w:tab w:val="center" w:pos="4680"/>
        <w:tab w:val="right" w:pos="9360"/>
      </w:tabs>
    </w:pPr>
  </w:style>
  <w:style w:type="character" w:customStyle="1" w:styleId="HeaderChar">
    <w:name w:val="Header Char"/>
    <w:basedOn w:val="DefaultParagraphFont"/>
    <w:link w:val="Header"/>
    <w:uiPriority w:val="99"/>
    <w:rsid w:val="002A0D0F"/>
  </w:style>
  <w:style w:type="paragraph" w:styleId="Footer">
    <w:name w:val="footer"/>
    <w:basedOn w:val="Normal"/>
    <w:link w:val="FooterChar"/>
    <w:uiPriority w:val="99"/>
    <w:unhideWhenUsed/>
    <w:rsid w:val="002A0D0F"/>
    <w:pPr>
      <w:tabs>
        <w:tab w:val="center" w:pos="4680"/>
        <w:tab w:val="right" w:pos="9360"/>
      </w:tabs>
    </w:pPr>
  </w:style>
  <w:style w:type="character" w:customStyle="1" w:styleId="FooterChar">
    <w:name w:val="Footer Char"/>
    <w:basedOn w:val="DefaultParagraphFont"/>
    <w:link w:val="Footer"/>
    <w:uiPriority w:val="99"/>
    <w:rsid w:val="002A0D0F"/>
  </w:style>
  <w:style w:type="character" w:styleId="UnresolvedMention">
    <w:name w:val="Unresolved Mention"/>
    <w:basedOn w:val="DefaultParagraphFont"/>
    <w:uiPriority w:val="99"/>
    <w:semiHidden/>
    <w:unhideWhenUsed/>
    <w:rsid w:val="006A52DE"/>
    <w:rPr>
      <w:color w:val="605E5C"/>
      <w:shd w:val="clear" w:color="auto" w:fill="E1DFDD"/>
    </w:rPr>
  </w:style>
  <w:style w:type="character" w:styleId="FollowedHyperlink">
    <w:name w:val="FollowedHyperlink"/>
    <w:basedOn w:val="DefaultParagraphFont"/>
    <w:uiPriority w:val="99"/>
    <w:semiHidden/>
    <w:unhideWhenUsed/>
    <w:rsid w:val="00A4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922">
      <w:bodyDiv w:val="1"/>
      <w:marLeft w:val="0"/>
      <w:marRight w:val="0"/>
      <w:marTop w:val="0"/>
      <w:marBottom w:val="0"/>
      <w:divBdr>
        <w:top w:val="none" w:sz="0" w:space="0" w:color="auto"/>
        <w:left w:val="none" w:sz="0" w:space="0" w:color="auto"/>
        <w:bottom w:val="none" w:sz="0" w:space="0" w:color="auto"/>
        <w:right w:val="none" w:sz="0" w:space="0" w:color="auto"/>
      </w:divBdr>
    </w:div>
    <w:div w:id="58288980">
      <w:bodyDiv w:val="1"/>
      <w:marLeft w:val="0"/>
      <w:marRight w:val="0"/>
      <w:marTop w:val="0"/>
      <w:marBottom w:val="0"/>
      <w:divBdr>
        <w:top w:val="none" w:sz="0" w:space="0" w:color="auto"/>
        <w:left w:val="none" w:sz="0" w:space="0" w:color="auto"/>
        <w:bottom w:val="none" w:sz="0" w:space="0" w:color="auto"/>
        <w:right w:val="none" w:sz="0" w:space="0" w:color="auto"/>
      </w:divBdr>
    </w:div>
    <w:div w:id="72431315">
      <w:bodyDiv w:val="1"/>
      <w:marLeft w:val="0"/>
      <w:marRight w:val="0"/>
      <w:marTop w:val="0"/>
      <w:marBottom w:val="0"/>
      <w:divBdr>
        <w:top w:val="none" w:sz="0" w:space="0" w:color="auto"/>
        <w:left w:val="none" w:sz="0" w:space="0" w:color="auto"/>
        <w:bottom w:val="none" w:sz="0" w:space="0" w:color="auto"/>
        <w:right w:val="none" w:sz="0" w:space="0" w:color="auto"/>
      </w:divBdr>
    </w:div>
    <w:div w:id="102189229">
      <w:bodyDiv w:val="1"/>
      <w:marLeft w:val="0"/>
      <w:marRight w:val="0"/>
      <w:marTop w:val="0"/>
      <w:marBottom w:val="0"/>
      <w:divBdr>
        <w:top w:val="none" w:sz="0" w:space="0" w:color="auto"/>
        <w:left w:val="none" w:sz="0" w:space="0" w:color="auto"/>
        <w:bottom w:val="none" w:sz="0" w:space="0" w:color="auto"/>
        <w:right w:val="none" w:sz="0" w:space="0" w:color="auto"/>
      </w:divBdr>
    </w:div>
    <w:div w:id="230696344">
      <w:bodyDiv w:val="1"/>
      <w:marLeft w:val="0"/>
      <w:marRight w:val="0"/>
      <w:marTop w:val="0"/>
      <w:marBottom w:val="0"/>
      <w:divBdr>
        <w:top w:val="none" w:sz="0" w:space="0" w:color="auto"/>
        <w:left w:val="none" w:sz="0" w:space="0" w:color="auto"/>
        <w:bottom w:val="none" w:sz="0" w:space="0" w:color="auto"/>
        <w:right w:val="none" w:sz="0" w:space="0" w:color="auto"/>
      </w:divBdr>
    </w:div>
    <w:div w:id="344552680">
      <w:bodyDiv w:val="1"/>
      <w:marLeft w:val="0"/>
      <w:marRight w:val="0"/>
      <w:marTop w:val="0"/>
      <w:marBottom w:val="0"/>
      <w:divBdr>
        <w:top w:val="none" w:sz="0" w:space="0" w:color="auto"/>
        <w:left w:val="none" w:sz="0" w:space="0" w:color="auto"/>
        <w:bottom w:val="none" w:sz="0" w:space="0" w:color="auto"/>
        <w:right w:val="none" w:sz="0" w:space="0" w:color="auto"/>
      </w:divBdr>
    </w:div>
    <w:div w:id="434400554">
      <w:bodyDiv w:val="1"/>
      <w:marLeft w:val="0"/>
      <w:marRight w:val="0"/>
      <w:marTop w:val="0"/>
      <w:marBottom w:val="0"/>
      <w:divBdr>
        <w:top w:val="none" w:sz="0" w:space="0" w:color="auto"/>
        <w:left w:val="none" w:sz="0" w:space="0" w:color="auto"/>
        <w:bottom w:val="none" w:sz="0" w:space="0" w:color="auto"/>
        <w:right w:val="none" w:sz="0" w:space="0" w:color="auto"/>
      </w:divBdr>
    </w:div>
    <w:div w:id="682829167">
      <w:bodyDiv w:val="1"/>
      <w:marLeft w:val="0"/>
      <w:marRight w:val="0"/>
      <w:marTop w:val="0"/>
      <w:marBottom w:val="0"/>
      <w:divBdr>
        <w:top w:val="none" w:sz="0" w:space="0" w:color="auto"/>
        <w:left w:val="none" w:sz="0" w:space="0" w:color="auto"/>
        <w:bottom w:val="none" w:sz="0" w:space="0" w:color="auto"/>
        <w:right w:val="none" w:sz="0" w:space="0" w:color="auto"/>
      </w:divBdr>
    </w:div>
    <w:div w:id="742066173">
      <w:bodyDiv w:val="1"/>
      <w:marLeft w:val="0"/>
      <w:marRight w:val="0"/>
      <w:marTop w:val="0"/>
      <w:marBottom w:val="0"/>
      <w:divBdr>
        <w:top w:val="none" w:sz="0" w:space="0" w:color="auto"/>
        <w:left w:val="none" w:sz="0" w:space="0" w:color="auto"/>
        <w:bottom w:val="none" w:sz="0" w:space="0" w:color="auto"/>
        <w:right w:val="none" w:sz="0" w:space="0" w:color="auto"/>
      </w:divBdr>
    </w:div>
    <w:div w:id="747313037">
      <w:bodyDiv w:val="1"/>
      <w:marLeft w:val="0"/>
      <w:marRight w:val="0"/>
      <w:marTop w:val="0"/>
      <w:marBottom w:val="0"/>
      <w:divBdr>
        <w:top w:val="none" w:sz="0" w:space="0" w:color="auto"/>
        <w:left w:val="none" w:sz="0" w:space="0" w:color="auto"/>
        <w:bottom w:val="none" w:sz="0" w:space="0" w:color="auto"/>
        <w:right w:val="none" w:sz="0" w:space="0" w:color="auto"/>
      </w:divBdr>
    </w:div>
    <w:div w:id="858350806">
      <w:bodyDiv w:val="1"/>
      <w:marLeft w:val="0"/>
      <w:marRight w:val="0"/>
      <w:marTop w:val="0"/>
      <w:marBottom w:val="0"/>
      <w:divBdr>
        <w:top w:val="none" w:sz="0" w:space="0" w:color="auto"/>
        <w:left w:val="none" w:sz="0" w:space="0" w:color="auto"/>
        <w:bottom w:val="none" w:sz="0" w:space="0" w:color="auto"/>
        <w:right w:val="none" w:sz="0" w:space="0" w:color="auto"/>
      </w:divBdr>
    </w:div>
    <w:div w:id="889263696">
      <w:bodyDiv w:val="1"/>
      <w:marLeft w:val="0"/>
      <w:marRight w:val="0"/>
      <w:marTop w:val="0"/>
      <w:marBottom w:val="0"/>
      <w:divBdr>
        <w:top w:val="none" w:sz="0" w:space="0" w:color="auto"/>
        <w:left w:val="none" w:sz="0" w:space="0" w:color="auto"/>
        <w:bottom w:val="none" w:sz="0" w:space="0" w:color="auto"/>
        <w:right w:val="none" w:sz="0" w:space="0" w:color="auto"/>
      </w:divBdr>
    </w:div>
    <w:div w:id="925455306">
      <w:bodyDiv w:val="1"/>
      <w:marLeft w:val="0"/>
      <w:marRight w:val="0"/>
      <w:marTop w:val="0"/>
      <w:marBottom w:val="0"/>
      <w:divBdr>
        <w:top w:val="none" w:sz="0" w:space="0" w:color="auto"/>
        <w:left w:val="none" w:sz="0" w:space="0" w:color="auto"/>
        <w:bottom w:val="none" w:sz="0" w:space="0" w:color="auto"/>
        <w:right w:val="none" w:sz="0" w:space="0" w:color="auto"/>
      </w:divBdr>
    </w:div>
    <w:div w:id="987585968">
      <w:bodyDiv w:val="1"/>
      <w:marLeft w:val="0"/>
      <w:marRight w:val="0"/>
      <w:marTop w:val="0"/>
      <w:marBottom w:val="0"/>
      <w:divBdr>
        <w:top w:val="none" w:sz="0" w:space="0" w:color="auto"/>
        <w:left w:val="none" w:sz="0" w:space="0" w:color="auto"/>
        <w:bottom w:val="none" w:sz="0" w:space="0" w:color="auto"/>
        <w:right w:val="none" w:sz="0" w:space="0" w:color="auto"/>
      </w:divBdr>
    </w:div>
    <w:div w:id="1053188724">
      <w:bodyDiv w:val="1"/>
      <w:marLeft w:val="0"/>
      <w:marRight w:val="0"/>
      <w:marTop w:val="0"/>
      <w:marBottom w:val="0"/>
      <w:divBdr>
        <w:top w:val="none" w:sz="0" w:space="0" w:color="auto"/>
        <w:left w:val="none" w:sz="0" w:space="0" w:color="auto"/>
        <w:bottom w:val="none" w:sz="0" w:space="0" w:color="auto"/>
        <w:right w:val="none" w:sz="0" w:space="0" w:color="auto"/>
      </w:divBdr>
    </w:div>
    <w:div w:id="1082527300">
      <w:bodyDiv w:val="1"/>
      <w:marLeft w:val="0"/>
      <w:marRight w:val="0"/>
      <w:marTop w:val="0"/>
      <w:marBottom w:val="0"/>
      <w:divBdr>
        <w:top w:val="none" w:sz="0" w:space="0" w:color="auto"/>
        <w:left w:val="none" w:sz="0" w:space="0" w:color="auto"/>
        <w:bottom w:val="none" w:sz="0" w:space="0" w:color="auto"/>
        <w:right w:val="none" w:sz="0" w:space="0" w:color="auto"/>
      </w:divBdr>
    </w:div>
    <w:div w:id="1134252461">
      <w:bodyDiv w:val="1"/>
      <w:marLeft w:val="0"/>
      <w:marRight w:val="0"/>
      <w:marTop w:val="0"/>
      <w:marBottom w:val="0"/>
      <w:divBdr>
        <w:top w:val="none" w:sz="0" w:space="0" w:color="auto"/>
        <w:left w:val="none" w:sz="0" w:space="0" w:color="auto"/>
        <w:bottom w:val="none" w:sz="0" w:space="0" w:color="auto"/>
        <w:right w:val="none" w:sz="0" w:space="0" w:color="auto"/>
      </w:divBdr>
    </w:div>
    <w:div w:id="1139304245">
      <w:bodyDiv w:val="1"/>
      <w:marLeft w:val="0"/>
      <w:marRight w:val="0"/>
      <w:marTop w:val="0"/>
      <w:marBottom w:val="0"/>
      <w:divBdr>
        <w:top w:val="none" w:sz="0" w:space="0" w:color="auto"/>
        <w:left w:val="none" w:sz="0" w:space="0" w:color="auto"/>
        <w:bottom w:val="none" w:sz="0" w:space="0" w:color="auto"/>
        <w:right w:val="none" w:sz="0" w:space="0" w:color="auto"/>
      </w:divBdr>
    </w:div>
    <w:div w:id="1164469139">
      <w:bodyDiv w:val="1"/>
      <w:marLeft w:val="0"/>
      <w:marRight w:val="0"/>
      <w:marTop w:val="0"/>
      <w:marBottom w:val="0"/>
      <w:divBdr>
        <w:top w:val="none" w:sz="0" w:space="0" w:color="auto"/>
        <w:left w:val="none" w:sz="0" w:space="0" w:color="auto"/>
        <w:bottom w:val="none" w:sz="0" w:space="0" w:color="auto"/>
        <w:right w:val="none" w:sz="0" w:space="0" w:color="auto"/>
      </w:divBdr>
    </w:div>
    <w:div w:id="1196429410">
      <w:bodyDiv w:val="1"/>
      <w:marLeft w:val="0"/>
      <w:marRight w:val="0"/>
      <w:marTop w:val="0"/>
      <w:marBottom w:val="0"/>
      <w:divBdr>
        <w:top w:val="none" w:sz="0" w:space="0" w:color="auto"/>
        <w:left w:val="none" w:sz="0" w:space="0" w:color="auto"/>
        <w:bottom w:val="none" w:sz="0" w:space="0" w:color="auto"/>
        <w:right w:val="none" w:sz="0" w:space="0" w:color="auto"/>
      </w:divBdr>
    </w:div>
    <w:div w:id="1199049843">
      <w:bodyDiv w:val="1"/>
      <w:marLeft w:val="0"/>
      <w:marRight w:val="0"/>
      <w:marTop w:val="0"/>
      <w:marBottom w:val="0"/>
      <w:divBdr>
        <w:top w:val="none" w:sz="0" w:space="0" w:color="auto"/>
        <w:left w:val="none" w:sz="0" w:space="0" w:color="auto"/>
        <w:bottom w:val="none" w:sz="0" w:space="0" w:color="auto"/>
        <w:right w:val="none" w:sz="0" w:space="0" w:color="auto"/>
      </w:divBdr>
    </w:div>
    <w:div w:id="1240561952">
      <w:bodyDiv w:val="1"/>
      <w:marLeft w:val="0"/>
      <w:marRight w:val="0"/>
      <w:marTop w:val="0"/>
      <w:marBottom w:val="0"/>
      <w:divBdr>
        <w:top w:val="none" w:sz="0" w:space="0" w:color="auto"/>
        <w:left w:val="none" w:sz="0" w:space="0" w:color="auto"/>
        <w:bottom w:val="none" w:sz="0" w:space="0" w:color="auto"/>
        <w:right w:val="none" w:sz="0" w:space="0" w:color="auto"/>
      </w:divBdr>
    </w:div>
    <w:div w:id="1242519306">
      <w:bodyDiv w:val="1"/>
      <w:marLeft w:val="0"/>
      <w:marRight w:val="0"/>
      <w:marTop w:val="0"/>
      <w:marBottom w:val="0"/>
      <w:divBdr>
        <w:top w:val="none" w:sz="0" w:space="0" w:color="auto"/>
        <w:left w:val="none" w:sz="0" w:space="0" w:color="auto"/>
        <w:bottom w:val="none" w:sz="0" w:space="0" w:color="auto"/>
        <w:right w:val="none" w:sz="0" w:space="0" w:color="auto"/>
      </w:divBdr>
    </w:div>
    <w:div w:id="1315331741">
      <w:bodyDiv w:val="1"/>
      <w:marLeft w:val="0"/>
      <w:marRight w:val="0"/>
      <w:marTop w:val="0"/>
      <w:marBottom w:val="0"/>
      <w:divBdr>
        <w:top w:val="none" w:sz="0" w:space="0" w:color="auto"/>
        <w:left w:val="none" w:sz="0" w:space="0" w:color="auto"/>
        <w:bottom w:val="none" w:sz="0" w:space="0" w:color="auto"/>
        <w:right w:val="none" w:sz="0" w:space="0" w:color="auto"/>
      </w:divBdr>
    </w:div>
    <w:div w:id="1335572072">
      <w:bodyDiv w:val="1"/>
      <w:marLeft w:val="0"/>
      <w:marRight w:val="0"/>
      <w:marTop w:val="0"/>
      <w:marBottom w:val="0"/>
      <w:divBdr>
        <w:top w:val="none" w:sz="0" w:space="0" w:color="auto"/>
        <w:left w:val="none" w:sz="0" w:space="0" w:color="auto"/>
        <w:bottom w:val="none" w:sz="0" w:space="0" w:color="auto"/>
        <w:right w:val="none" w:sz="0" w:space="0" w:color="auto"/>
      </w:divBdr>
    </w:div>
    <w:div w:id="1551381097">
      <w:bodyDiv w:val="1"/>
      <w:marLeft w:val="0"/>
      <w:marRight w:val="0"/>
      <w:marTop w:val="0"/>
      <w:marBottom w:val="0"/>
      <w:divBdr>
        <w:top w:val="none" w:sz="0" w:space="0" w:color="auto"/>
        <w:left w:val="none" w:sz="0" w:space="0" w:color="auto"/>
        <w:bottom w:val="none" w:sz="0" w:space="0" w:color="auto"/>
        <w:right w:val="none" w:sz="0" w:space="0" w:color="auto"/>
      </w:divBdr>
    </w:div>
    <w:div w:id="1575118319">
      <w:bodyDiv w:val="1"/>
      <w:marLeft w:val="0"/>
      <w:marRight w:val="0"/>
      <w:marTop w:val="0"/>
      <w:marBottom w:val="0"/>
      <w:divBdr>
        <w:top w:val="none" w:sz="0" w:space="0" w:color="auto"/>
        <w:left w:val="none" w:sz="0" w:space="0" w:color="auto"/>
        <w:bottom w:val="none" w:sz="0" w:space="0" w:color="auto"/>
        <w:right w:val="none" w:sz="0" w:space="0" w:color="auto"/>
      </w:divBdr>
    </w:div>
    <w:div w:id="1581450995">
      <w:bodyDiv w:val="1"/>
      <w:marLeft w:val="0"/>
      <w:marRight w:val="0"/>
      <w:marTop w:val="0"/>
      <w:marBottom w:val="0"/>
      <w:divBdr>
        <w:top w:val="none" w:sz="0" w:space="0" w:color="auto"/>
        <w:left w:val="none" w:sz="0" w:space="0" w:color="auto"/>
        <w:bottom w:val="none" w:sz="0" w:space="0" w:color="auto"/>
        <w:right w:val="none" w:sz="0" w:space="0" w:color="auto"/>
      </w:divBdr>
    </w:div>
    <w:div w:id="1635867781">
      <w:bodyDiv w:val="1"/>
      <w:marLeft w:val="0"/>
      <w:marRight w:val="0"/>
      <w:marTop w:val="0"/>
      <w:marBottom w:val="0"/>
      <w:divBdr>
        <w:top w:val="none" w:sz="0" w:space="0" w:color="auto"/>
        <w:left w:val="none" w:sz="0" w:space="0" w:color="auto"/>
        <w:bottom w:val="none" w:sz="0" w:space="0" w:color="auto"/>
        <w:right w:val="none" w:sz="0" w:space="0" w:color="auto"/>
      </w:divBdr>
    </w:div>
    <w:div w:id="1769152194">
      <w:bodyDiv w:val="1"/>
      <w:marLeft w:val="0"/>
      <w:marRight w:val="0"/>
      <w:marTop w:val="0"/>
      <w:marBottom w:val="0"/>
      <w:divBdr>
        <w:top w:val="none" w:sz="0" w:space="0" w:color="auto"/>
        <w:left w:val="none" w:sz="0" w:space="0" w:color="auto"/>
        <w:bottom w:val="none" w:sz="0" w:space="0" w:color="auto"/>
        <w:right w:val="none" w:sz="0" w:space="0" w:color="auto"/>
      </w:divBdr>
    </w:div>
    <w:div w:id="1779399934">
      <w:bodyDiv w:val="1"/>
      <w:marLeft w:val="0"/>
      <w:marRight w:val="0"/>
      <w:marTop w:val="0"/>
      <w:marBottom w:val="0"/>
      <w:divBdr>
        <w:top w:val="none" w:sz="0" w:space="0" w:color="auto"/>
        <w:left w:val="none" w:sz="0" w:space="0" w:color="auto"/>
        <w:bottom w:val="none" w:sz="0" w:space="0" w:color="auto"/>
        <w:right w:val="none" w:sz="0" w:space="0" w:color="auto"/>
      </w:divBdr>
      <w:divsChild>
        <w:div w:id="503133928">
          <w:marLeft w:val="0"/>
          <w:marRight w:val="0"/>
          <w:marTop w:val="0"/>
          <w:marBottom w:val="0"/>
          <w:divBdr>
            <w:top w:val="single" w:sz="2" w:space="0" w:color="auto"/>
            <w:left w:val="single" w:sz="2" w:space="0" w:color="auto"/>
            <w:bottom w:val="single" w:sz="2" w:space="0" w:color="auto"/>
            <w:right w:val="single" w:sz="2" w:space="0" w:color="auto"/>
          </w:divBdr>
        </w:div>
      </w:divsChild>
    </w:div>
    <w:div w:id="1848134240">
      <w:bodyDiv w:val="1"/>
      <w:marLeft w:val="0"/>
      <w:marRight w:val="0"/>
      <w:marTop w:val="0"/>
      <w:marBottom w:val="0"/>
      <w:divBdr>
        <w:top w:val="none" w:sz="0" w:space="0" w:color="auto"/>
        <w:left w:val="none" w:sz="0" w:space="0" w:color="auto"/>
        <w:bottom w:val="none" w:sz="0" w:space="0" w:color="auto"/>
        <w:right w:val="none" w:sz="0" w:space="0" w:color="auto"/>
      </w:divBdr>
    </w:div>
    <w:div w:id="1865744831">
      <w:bodyDiv w:val="1"/>
      <w:marLeft w:val="0"/>
      <w:marRight w:val="0"/>
      <w:marTop w:val="0"/>
      <w:marBottom w:val="0"/>
      <w:divBdr>
        <w:top w:val="none" w:sz="0" w:space="0" w:color="auto"/>
        <w:left w:val="none" w:sz="0" w:space="0" w:color="auto"/>
        <w:bottom w:val="none" w:sz="0" w:space="0" w:color="auto"/>
        <w:right w:val="none" w:sz="0" w:space="0" w:color="auto"/>
      </w:divBdr>
    </w:div>
    <w:div w:id="1924726861">
      <w:bodyDiv w:val="1"/>
      <w:marLeft w:val="0"/>
      <w:marRight w:val="0"/>
      <w:marTop w:val="0"/>
      <w:marBottom w:val="0"/>
      <w:divBdr>
        <w:top w:val="none" w:sz="0" w:space="0" w:color="auto"/>
        <w:left w:val="none" w:sz="0" w:space="0" w:color="auto"/>
        <w:bottom w:val="none" w:sz="0" w:space="0" w:color="auto"/>
        <w:right w:val="none" w:sz="0" w:space="0" w:color="auto"/>
      </w:divBdr>
    </w:div>
    <w:div w:id="1975789281">
      <w:bodyDiv w:val="1"/>
      <w:marLeft w:val="0"/>
      <w:marRight w:val="0"/>
      <w:marTop w:val="0"/>
      <w:marBottom w:val="0"/>
      <w:divBdr>
        <w:top w:val="none" w:sz="0" w:space="0" w:color="auto"/>
        <w:left w:val="none" w:sz="0" w:space="0" w:color="auto"/>
        <w:bottom w:val="none" w:sz="0" w:space="0" w:color="auto"/>
        <w:right w:val="none" w:sz="0" w:space="0" w:color="auto"/>
      </w:divBdr>
    </w:div>
    <w:div w:id="1976907022">
      <w:bodyDiv w:val="1"/>
      <w:marLeft w:val="0"/>
      <w:marRight w:val="0"/>
      <w:marTop w:val="0"/>
      <w:marBottom w:val="0"/>
      <w:divBdr>
        <w:top w:val="none" w:sz="0" w:space="0" w:color="auto"/>
        <w:left w:val="none" w:sz="0" w:space="0" w:color="auto"/>
        <w:bottom w:val="none" w:sz="0" w:space="0" w:color="auto"/>
        <w:right w:val="none" w:sz="0" w:space="0" w:color="auto"/>
      </w:divBdr>
    </w:div>
    <w:div w:id="2038387156">
      <w:bodyDiv w:val="1"/>
      <w:marLeft w:val="0"/>
      <w:marRight w:val="0"/>
      <w:marTop w:val="0"/>
      <w:marBottom w:val="0"/>
      <w:divBdr>
        <w:top w:val="none" w:sz="0" w:space="0" w:color="auto"/>
        <w:left w:val="none" w:sz="0" w:space="0" w:color="auto"/>
        <w:bottom w:val="none" w:sz="0" w:space="0" w:color="auto"/>
        <w:right w:val="none" w:sz="0" w:space="0" w:color="auto"/>
      </w:divBdr>
    </w:div>
    <w:div w:id="2064597079">
      <w:bodyDiv w:val="1"/>
      <w:marLeft w:val="0"/>
      <w:marRight w:val="0"/>
      <w:marTop w:val="0"/>
      <w:marBottom w:val="0"/>
      <w:divBdr>
        <w:top w:val="none" w:sz="0" w:space="0" w:color="auto"/>
        <w:left w:val="none" w:sz="0" w:space="0" w:color="auto"/>
        <w:bottom w:val="none" w:sz="0" w:space="0" w:color="auto"/>
        <w:right w:val="none" w:sz="0" w:space="0" w:color="auto"/>
      </w:divBdr>
    </w:div>
    <w:div w:id="20726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hungd@mcmaster.ca" TargetMode="External"/><Relationship Id="rId18" Type="http://schemas.openxmlformats.org/officeDocument/2006/relationships/hyperlink" Target="https://www.nba.com/game/por-vs-cha-0021800944/play-by-pla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eacherreport.com/articles/1813902-advanced-nba-stats-for-dummies-how-to-understand-the-new-hoops-math" TargetMode="External"/><Relationship Id="rId7" Type="http://schemas.openxmlformats.org/officeDocument/2006/relationships/endnotes" Target="endnotes.xml"/><Relationship Id="rId12" Type="http://schemas.openxmlformats.org/officeDocument/2006/relationships/hyperlink" Target="mailto:guo1@mcmaster.ca" TargetMode="External"/><Relationship Id="rId17" Type="http://schemas.openxmlformats.org/officeDocument/2006/relationships/hyperlink" Target="https://www.kaggle.com/schmadam97/nba-playbyplay-data-20182019"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analyticsvidhya.com/blog/2019/05/scraping-nba-data-analyze-1000-basketball-games-python/" TargetMode="External"/><Relationship Id="rId20" Type="http://schemas.openxmlformats.org/officeDocument/2006/relationships/hyperlink" Target="https://www.basketball-reference.com/about/glossary.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tilb@mcmaster.ca"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nadabasketballanalytics.com/2020/08/18/how-to-pull-nba-player-gamelog-data-using-python-and-nba_api/" TargetMode="External"/><Relationship Id="rId23" Type="http://schemas.openxmlformats.org/officeDocument/2006/relationships/hyperlink" Target="https://toddwschneider.com/posts/analyzing-1-1-billion-nyc-taxi-and-uber-trips-with-a-vengeance/" TargetMode="External"/><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jr.nba.com/how-to-read-a-box-score/"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en.wikipedia.org/wiki/Basketball_statistic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2</b:RefOrder>
  </b:Source>
  <b:Source>
    <b:Tag>NYC20</b:Tag>
    <b:SourceType>DocumentFromInternetSite</b:SourceType>
    <b:Guid>{B8B95497-1E06-409F-B961-E2B8FF18263B}</b:Guid>
    <b:Author>
      <b:Author>
        <b:Corporate>NYC Taxi &amp; Limousine Commission</b:Corporate>
      </b:Author>
    </b:Author>
    <b:Title>NYC Taxi &amp; Limousine Commission</b:Title>
    <b:InternetSiteTitle>www1.nyc.gov</b:InternetSiteTitle>
    <b:Year>2020</b:Year>
    <b:URL>https://www1.nyc.gov/site/tlc/about/tlc-trip-record-data.page</b:URL>
    <b:RefOrder>3</b:RefOrder>
  </b:Source>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1</b:RefOrder>
  </b:Source>
  <b:Source>
    <b:Tag>Pol21</b:Tag>
    <b:SourceType>DocumentFromInternetSite</b:SourceType>
    <b:Guid>{300EC62B-6E66-483C-BE06-451A3D001EE0}</b:Guid>
    <b:Author>
      <b:Author>
        <b:Corporate>Police Department (NYPD)</b:Corporate>
      </b:Author>
    </b:Author>
    <b:Title>Motor Vehicle Collisions - Crashes</b:Title>
    <b:InternetSiteTitle>NYC OpenData</b:InternetSiteTitle>
    <b:Year>2021</b:Year>
    <b:Month>03</b:Month>
    <b:Day>1</b:Day>
    <b:URL>https://data.cityofnewyork.us/Public-Safety/Motor-Vehicle-Collisions-Crashes/h9gi-nx95</b:URL>
    <b:RefOrder>4</b:RefOrder>
  </b:Source>
  <b:Source>
    <b:Tag>New21</b:Tag>
    <b:SourceType>DocumentFromInternetSite</b:SourceType>
    <b:Guid>{CADD0350-A8F8-4480-AACA-0C86515BAC16}</b:Guid>
    <b:Author>
      <b:Author>
        <b:Corporate>New York City Police Department</b:Corporate>
      </b:Author>
    </b:Author>
    <b:Title>Motor Vehicle Collisions</b:Title>
    <b:InternetSiteTitle>New York City Police Department</b:InternetSiteTitle>
    <b:Year>2021</b:Year>
    <b:URL>https://www1.nyc.gov/site/nypd/stats/traffic-data/traffic-data-collision.page</b:URL>
    <b:RefOrder>5</b:RefOrder>
  </b:Source>
</b:Sources>
</file>

<file path=customXml/itemProps1.xml><?xml version="1.0" encoding="utf-8"?>
<ds:datastoreItem xmlns:ds="http://schemas.openxmlformats.org/officeDocument/2006/customXml" ds:itemID="{907C09D8-BF7C-407F-A7A5-AAA8A59C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Dennis</dc:creator>
  <cp:keywords/>
  <dc:description/>
  <cp:lastModifiedBy>Dennis</cp:lastModifiedBy>
  <cp:revision>3</cp:revision>
  <dcterms:created xsi:type="dcterms:W3CDTF">2021-03-04T03:38:00Z</dcterms:created>
  <dcterms:modified xsi:type="dcterms:W3CDTF">2021-03-04T04:06:00Z</dcterms:modified>
</cp:coreProperties>
</file>